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spacing w:line="360" w:lineRule="auto"/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可</w:t>
      </w:r>
      <w:r>
        <w:rPr>
          <w:rFonts w:ascii="微软雅黑" w:hAnsi="微软雅黑" w:eastAsia="微软雅黑"/>
          <w:sz w:val="52"/>
          <w:szCs w:val="52"/>
        </w:rPr>
        <w:t>转债产品</w:t>
      </w:r>
    </w:p>
    <w:p>
      <w:pPr>
        <w:spacing w:line="360" w:lineRule="auto"/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合</w:t>
      </w:r>
      <w:r>
        <w:rPr>
          <w:rFonts w:ascii="微软雅黑" w:hAnsi="微软雅黑" w:eastAsia="微软雅黑"/>
          <w:sz w:val="52"/>
          <w:szCs w:val="52"/>
        </w:rPr>
        <w:t>同模板配置优化</w:t>
      </w:r>
    </w:p>
    <w:p>
      <w:pPr>
        <w:spacing w:line="360" w:lineRule="auto"/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产品需求文档</w:t>
      </w:r>
    </w:p>
    <w:p>
      <w:pPr>
        <w:spacing w:line="360" w:lineRule="auto"/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spacing w:line="360" w:lineRule="auto"/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spacing w:line="360" w:lineRule="auto"/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spacing w:line="360" w:lineRule="auto"/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spacing w:line="360" w:lineRule="auto"/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pStyle w:val="9"/>
        <w:adjustRightInd w:val="0"/>
        <w:spacing w:after="120"/>
        <w:ind w:left="-559" w:leftChars="-266" w:firstLine="0"/>
        <w:jc w:val="center"/>
        <w:rPr>
          <w:rFonts w:ascii="微软雅黑" w:hAnsi="微软雅黑" w:eastAsia="微软雅黑"/>
          <w:i/>
          <w:iCs/>
          <w:sz w:val="28"/>
          <w:szCs w:val="28"/>
        </w:rPr>
      </w:pPr>
      <w:r>
        <w:rPr>
          <w:rFonts w:hint="eastAsia" w:ascii="微软雅黑" w:hAnsi="微软雅黑" w:eastAsia="微软雅黑"/>
          <w:i/>
          <w:iCs/>
          <w:sz w:val="28"/>
          <w:szCs w:val="28"/>
        </w:rPr>
        <w:t xml:space="preserve">   </w:t>
      </w:r>
      <w:r>
        <w:rPr>
          <w:rFonts w:ascii="微软雅黑" w:hAnsi="微软雅黑" w:eastAsia="微软雅黑"/>
          <w:i/>
          <w:iCs/>
          <w:sz w:val="28"/>
          <w:szCs w:val="28"/>
        </w:rPr>
        <w:t>20</w:t>
      </w:r>
      <w:r>
        <w:rPr>
          <w:rFonts w:hint="eastAsia" w:ascii="微软雅黑" w:hAnsi="微软雅黑" w:eastAsia="微软雅黑"/>
          <w:i/>
          <w:iCs/>
          <w:sz w:val="28"/>
          <w:szCs w:val="28"/>
        </w:rPr>
        <w:t>1</w:t>
      </w:r>
      <w:r>
        <w:rPr>
          <w:rFonts w:ascii="微软雅黑" w:hAnsi="微软雅黑" w:eastAsia="微软雅黑"/>
          <w:i/>
          <w:iCs/>
          <w:sz w:val="28"/>
          <w:szCs w:val="28"/>
        </w:rPr>
        <w:t>8</w:t>
      </w:r>
      <w:r>
        <w:rPr>
          <w:rFonts w:hint="eastAsia" w:ascii="微软雅黑" w:hAnsi="微软雅黑" w:eastAsia="微软雅黑"/>
          <w:i/>
          <w:iCs/>
          <w:sz w:val="28"/>
          <w:szCs w:val="28"/>
        </w:rPr>
        <w:t>年</w:t>
      </w:r>
      <w:r>
        <w:rPr>
          <w:rFonts w:ascii="微软雅黑" w:hAnsi="微软雅黑" w:eastAsia="微软雅黑"/>
          <w:i/>
          <w:iCs/>
          <w:sz w:val="28"/>
          <w:szCs w:val="28"/>
        </w:rPr>
        <w:t>5</w:t>
      </w:r>
      <w:r>
        <w:rPr>
          <w:rFonts w:hint="eastAsia" w:ascii="微软雅黑" w:hAnsi="微软雅黑" w:eastAsia="微软雅黑"/>
          <w:i/>
          <w:iCs/>
          <w:sz w:val="28"/>
          <w:szCs w:val="28"/>
        </w:rPr>
        <w:t>月1</w:t>
      </w:r>
      <w:r>
        <w:rPr>
          <w:rFonts w:ascii="微软雅黑" w:hAnsi="微软雅黑" w:eastAsia="微软雅黑"/>
          <w:i/>
          <w:iCs/>
          <w:sz w:val="28"/>
          <w:szCs w:val="28"/>
        </w:rPr>
        <w:t>4</w:t>
      </w:r>
      <w:r>
        <w:rPr>
          <w:rFonts w:hint="eastAsia" w:ascii="微软雅黑" w:hAnsi="微软雅黑" w:eastAsia="微软雅黑"/>
          <w:i/>
          <w:iCs/>
          <w:sz w:val="28"/>
          <w:szCs w:val="28"/>
        </w:rPr>
        <w:t>日</w:t>
      </w:r>
    </w:p>
    <w:p>
      <w:pPr>
        <w:pStyle w:val="31"/>
        <w:spacing w:afterLines="0" w:line="360" w:lineRule="auto"/>
        <w:jc w:val="both"/>
        <w:rPr>
          <w:rFonts w:ascii="微软雅黑" w:hAnsi="微软雅黑" w:eastAsia="微软雅黑"/>
          <w:sz w:val="30"/>
          <w:szCs w:val="30"/>
        </w:rPr>
      </w:pPr>
    </w:p>
    <w:p>
      <w:pPr>
        <w:spacing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修订：</w:t>
      </w:r>
    </w:p>
    <w:tbl>
      <w:tblPr>
        <w:tblStyle w:val="1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510"/>
        <w:gridCol w:w="3402"/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版本</w:t>
            </w: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日期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说明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编写者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审核者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</w:t>
            </w:r>
            <w:r>
              <w:rPr>
                <w:rFonts w:hint="eastAsia" w:ascii="微软雅黑" w:hAnsi="微软雅黑" w:eastAsia="微软雅黑"/>
              </w:rPr>
              <w:t>0.1.0</w:t>
            </w: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</w:t>
            </w:r>
            <w:r>
              <w:rPr>
                <w:rFonts w:ascii="微软雅黑" w:hAnsi="微软雅黑" w:eastAsia="微软雅黑"/>
              </w:rPr>
              <w:t>8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ascii="微软雅黑" w:hAnsi="微软雅黑" w:eastAsia="微软雅黑"/>
              </w:rPr>
              <w:t>5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ascii="微软雅黑" w:hAnsi="微软雅黑" w:eastAsia="微软雅黑"/>
              </w:rPr>
              <w:t>14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新建文档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王慧芳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</w:t>
            </w:r>
            <w:r>
              <w:rPr>
                <w:rFonts w:hint="eastAsia" w:ascii="微软雅黑" w:hAnsi="微软雅黑" w:eastAsia="微软雅黑"/>
              </w:rPr>
              <w:t>0.1.0</w:t>
            </w:r>
            <w:r>
              <w:rPr>
                <w:rFonts w:ascii="微软雅黑" w:hAnsi="微软雅黑" w:eastAsia="微软雅黑"/>
              </w:rPr>
              <w:t>1</w:t>
            </w: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</w:t>
            </w:r>
            <w:r>
              <w:rPr>
                <w:rFonts w:ascii="微软雅黑" w:hAnsi="微软雅黑" w:eastAsia="微软雅黑"/>
              </w:rPr>
              <w:t>8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ascii="微软雅黑" w:hAnsi="微软雅黑" w:eastAsia="微软雅黑"/>
              </w:rPr>
              <w:t>5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ascii="微软雅黑" w:hAnsi="微软雅黑" w:eastAsia="微软雅黑"/>
              </w:rPr>
              <w:t>16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修订</w:t>
            </w:r>
            <w:r>
              <w:rPr>
                <w:rFonts w:ascii="微软雅黑" w:hAnsi="微软雅黑" w:eastAsia="微软雅黑"/>
              </w:rPr>
              <w:t>：</w:t>
            </w:r>
          </w:p>
          <w:p>
            <w:pPr>
              <w:pStyle w:val="30"/>
              <w:spacing w:beforeLines="0" w:afterLines="0"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第6页</w:t>
            </w:r>
            <w:r>
              <w:rPr>
                <w:rFonts w:ascii="微软雅黑" w:hAnsi="微软雅黑" w:eastAsia="微软雅黑"/>
              </w:rPr>
              <w:t>，增</w:t>
            </w:r>
            <w:r>
              <w:rPr>
                <w:rFonts w:hint="eastAsia" w:ascii="微软雅黑" w:hAnsi="微软雅黑" w:eastAsia="微软雅黑"/>
              </w:rPr>
              <w:t>加</w:t>
            </w:r>
            <w:r>
              <w:rPr>
                <w:rFonts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</w:rPr>
              <w:t>编辑</w:t>
            </w:r>
            <w:r>
              <w:rPr>
                <w:rFonts w:ascii="微软雅黑" w:hAnsi="微软雅黑" w:eastAsia="微软雅黑"/>
              </w:rPr>
              <w:t>中点击保存时，系统自动</w:t>
            </w:r>
            <w:r>
              <w:rPr>
                <w:rFonts w:hint="eastAsia" w:ascii="微软雅黑" w:hAnsi="微软雅黑" w:eastAsia="微软雅黑"/>
              </w:rPr>
              <w:t>按</w:t>
            </w:r>
            <w:r>
              <w:rPr>
                <w:rFonts w:ascii="微软雅黑" w:hAnsi="微软雅黑" w:eastAsia="微软雅黑"/>
              </w:rPr>
              <w:t>合同编号前缀规则初始化</w:t>
            </w:r>
            <w:r>
              <w:rPr>
                <w:rFonts w:hint="eastAsia" w:ascii="微软雅黑" w:hAnsi="微软雅黑" w:eastAsia="微软雅黑"/>
              </w:rPr>
              <w:t>生</w:t>
            </w:r>
            <w:r>
              <w:rPr>
                <w:rFonts w:ascii="微软雅黑" w:hAnsi="微软雅黑" w:eastAsia="微软雅黑"/>
              </w:rPr>
              <w:t>成合同编号</w:t>
            </w:r>
            <w:r>
              <w:rPr>
                <w:rFonts w:hint="eastAsia" w:ascii="微软雅黑" w:hAnsi="微软雅黑" w:eastAsia="微软雅黑"/>
              </w:rPr>
              <w:t>，</w:t>
            </w:r>
            <w:r>
              <w:rPr>
                <w:rFonts w:ascii="微软雅黑" w:hAnsi="微软雅黑" w:eastAsia="微软雅黑"/>
              </w:rPr>
              <w:t>电签时使用。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王慧芳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0" w:author="王慧芳" w:date="2018-05-21T16:27:00Z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ins w:id="1" w:author="王慧芳" w:date="2018-05-21T16:27:00Z"/>
                <w:rFonts w:ascii="微软雅黑" w:hAnsi="微软雅黑" w:eastAsia="微软雅黑"/>
                <w:color w:val="FF0000"/>
                <w:rPrChange w:id="2" w:author="王慧芳" w:date="2018-05-21T16:28:00Z">
                  <w:rPr>
                    <w:ins w:id="3" w:author="王慧芳" w:date="2018-05-21T16:27:00Z"/>
                    <w:rFonts w:ascii="微软雅黑" w:hAnsi="微软雅黑" w:eastAsia="微软雅黑"/>
                  </w:rPr>
                </w:rPrChange>
              </w:rPr>
            </w:pPr>
            <w:ins w:id="4" w:author="王慧芳" w:date="2018-05-21T16:27:00Z">
              <w:r>
                <w:rPr>
                  <w:rFonts w:ascii="微软雅黑" w:hAnsi="微软雅黑" w:eastAsia="微软雅黑"/>
                  <w:color w:val="FF0000"/>
                  <w:rPrChange w:id="5" w:author="王慧芳" w:date="2018-05-21T16:28:00Z">
                    <w:rPr>
                      <w:rFonts w:ascii="微软雅黑" w:hAnsi="微软雅黑" w:eastAsia="微软雅黑"/>
                    </w:rPr>
                  </w:rPrChange>
                </w:rPr>
                <w:t>V</w:t>
              </w:r>
            </w:ins>
            <w:ins w:id="6" w:author="王慧芳" w:date="2018-05-21T16:27:00Z">
              <w:r>
                <w:rPr>
                  <w:rFonts w:hint="eastAsia" w:ascii="微软雅黑" w:hAnsi="微软雅黑" w:eastAsia="微软雅黑"/>
                  <w:color w:val="FF0000"/>
                  <w:rPrChange w:id="7" w:author="王慧芳" w:date="2018-05-21T16:28:00Z">
                    <w:rPr>
                      <w:rFonts w:hint="eastAsia" w:ascii="微软雅黑" w:hAnsi="微软雅黑" w:eastAsia="微软雅黑"/>
                    </w:rPr>
                  </w:rPrChange>
                </w:rPr>
                <w:t>0.1.0</w:t>
              </w:r>
            </w:ins>
            <w:ins w:id="8" w:author="王慧芳" w:date="2018-05-21T16:27:00Z">
              <w:r>
                <w:rPr>
                  <w:rFonts w:ascii="微软雅黑" w:hAnsi="微软雅黑" w:eastAsia="微软雅黑"/>
                  <w:color w:val="FF0000"/>
                  <w:rPrChange w:id="9" w:author="王慧芳" w:date="2018-05-21T16:28:00Z">
                    <w:rPr>
                      <w:rFonts w:ascii="微软雅黑" w:hAnsi="微软雅黑" w:eastAsia="微软雅黑"/>
                    </w:rPr>
                  </w:rPrChange>
                </w:rPr>
                <w:t>2</w:t>
              </w:r>
            </w:ins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ins w:id="10" w:author="王慧芳" w:date="2018-05-21T16:27:00Z"/>
                <w:rFonts w:hint="eastAsia" w:ascii="微软雅黑" w:hAnsi="微软雅黑" w:eastAsia="微软雅黑"/>
                <w:color w:val="FF0000"/>
                <w:rPrChange w:id="11" w:author="王慧芳" w:date="2018-05-21T16:28:00Z">
                  <w:rPr>
                    <w:ins w:id="12" w:author="王慧芳" w:date="2018-05-21T16:27:00Z"/>
                    <w:rFonts w:hint="eastAsia" w:ascii="微软雅黑" w:hAnsi="微软雅黑" w:eastAsia="微软雅黑"/>
                  </w:rPr>
                </w:rPrChange>
              </w:rPr>
            </w:pPr>
            <w:ins w:id="13" w:author="王慧芳" w:date="2018-05-21T16:27:00Z">
              <w:r>
                <w:rPr>
                  <w:rFonts w:hint="eastAsia" w:ascii="微软雅黑" w:hAnsi="微软雅黑" w:eastAsia="微软雅黑"/>
                  <w:color w:val="FF0000"/>
                  <w:rPrChange w:id="14" w:author="王慧芳" w:date="2018-05-21T16:28:00Z">
                    <w:rPr>
                      <w:rFonts w:hint="eastAsia" w:ascii="微软雅黑" w:hAnsi="微软雅黑" w:eastAsia="微软雅黑"/>
                    </w:rPr>
                  </w:rPrChange>
                </w:rPr>
                <w:t>201</w:t>
              </w:r>
            </w:ins>
            <w:ins w:id="15" w:author="王慧芳" w:date="2018-05-21T16:27:00Z">
              <w:r>
                <w:rPr>
                  <w:rFonts w:ascii="微软雅黑" w:hAnsi="微软雅黑" w:eastAsia="微软雅黑"/>
                  <w:color w:val="FF0000"/>
                  <w:rPrChange w:id="16" w:author="王慧芳" w:date="2018-05-21T16:28:00Z">
                    <w:rPr>
                      <w:rFonts w:ascii="微软雅黑" w:hAnsi="微软雅黑" w:eastAsia="微软雅黑"/>
                    </w:rPr>
                  </w:rPrChange>
                </w:rPr>
                <w:t>8</w:t>
              </w:r>
            </w:ins>
            <w:ins w:id="17" w:author="王慧芳" w:date="2018-05-21T16:27:00Z">
              <w:r>
                <w:rPr>
                  <w:rFonts w:hint="eastAsia" w:ascii="微软雅黑" w:hAnsi="微软雅黑" w:eastAsia="微软雅黑"/>
                  <w:color w:val="FF0000"/>
                  <w:rPrChange w:id="18" w:author="王慧芳" w:date="2018-05-21T16:28:00Z">
                    <w:rPr>
                      <w:rFonts w:hint="eastAsia" w:ascii="微软雅黑" w:hAnsi="微软雅黑" w:eastAsia="微软雅黑"/>
                    </w:rPr>
                  </w:rPrChange>
                </w:rPr>
                <w:t>-</w:t>
              </w:r>
            </w:ins>
            <w:ins w:id="19" w:author="王慧芳" w:date="2018-05-21T16:27:00Z">
              <w:r>
                <w:rPr>
                  <w:rFonts w:ascii="微软雅黑" w:hAnsi="微软雅黑" w:eastAsia="微软雅黑"/>
                  <w:color w:val="FF0000"/>
                  <w:rPrChange w:id="20" w:author="王慧芳" w:date="2018-05-21T16:28:00Z">
                    <w:rPr>
                      <w:rFonts w:ascii="微软雅黑" w:hAnsi="微软雅黑" w:eastAsia="微软雅黑"/>
                    </w:rPr>
                  </w:rPrChange>
                </w:rPr>
                <w:t>5</w:t>
              </w:r>
            </w:ins>
            <w:ins w:id="21" w:author="王慧芳" w:date="2018-05-21T16:27:00Z">
              <w:r>
                <w:rPr>
                  <w:rFonts w:hint="eastAsia" w:ascii="微软雅黑" w:hAnsi="微软雅黑" w:eastAsia="微软雅黑"/>
                  <w:color w:val="FF0000"/>
                  <w:rPrChange w:id="22" w:author="王慧芳" w:date="2018-05-21T16:28:00Z">
                    <w:rPr>
                      <w:rFonts w:hint="eastAsia" w:ascii="微软雅黑" w:hAnsi="微软雅黑" w:eastAsia="微软雅黑"/>
                    </w:rPr>
                  </w:rPrChange>
                </w:rPr>
                <w:t>-</w:t>
              </w:r>
            </w:ins>
            <w:ins w:id="23" w:author="王慧芳" w:date="2018-05-21T16:27:00Z">
              <w:r>
                <w:rPr>
                  <w:rFonts w:ascii="微软雅黑" w:hAnsi="微软雅黑" w:eastAsia="微软雅黑"/>
                  <w:color w:val="FF0000"/>
                  <w:rPrChange w:id="24" w:author="王慧芳" w:date="2018-05-21T16:28:00Z">
                    <w:rPr>
                      <w:rFonts w:ascii="微软雅黑" w:hAnsi="微软雅黑" w:eastAsia="微软雅黑"/>
                    </w:rPr>
                  </w:rPrChange>
                </w:rPr>
                <w:t>21</w:t>
              </w:r>
            </w:ins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ins w:id="25" w:author="王慧芳" w:date="2018-05-21T16:27:00Z"/>
                <w:rFonts w:ascii="微软雅黑" w:hAnsi="微软雅黑" w:eastAsia="微软雅黑" w:cs="微软雅黑"/>
                <w:color w:val="FF0000"/>
                <w:szCs w:val="21"/>
              </w:rPr>
            </w:pPr>
            <w:ins w:id="26" w:author="王慧芳" w:date="2018-05-21T16:27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</w:rPr>
                <w:t>修订</w:t>
              </w:r>
            </w:ins>
            <w:ins w:id="27" w:author="王慧芳" w:date="2018-05-21T16:27:00Z">
              <w:r>
                <w:rPr>
                  <w:rFonts w:ascii="微软雅黑" w:hAnsi="微软雅黑" w:eastAsia="微软雅黑" w:cs="微软雅黑"/>
                  <w:color w:val="FF0000"/>
                  <w:szCs w:val="21"/>
                </w:rPr>
                <w:t>：</w:t>
              </w:r>
            </w:ins>
          </w:p>
          <w:p>
            <w:pPr>
              <w:pStyle w:val="30"/>
              <w:spacing w:beforeLines="0" w:afterLines="0" w:line="360" w:lineRule="auto"/>
              <w:rPr>
                <w:ins w:id="28" w:author="王慧芳" w:date="2018-05-21T16:27:00Z"/>
                <w:rFonts w:hint="eastAsia" w:ascii="微软雅黑" w:hAnsi="微软雅黑" w:eastAsia="微软雅黑"/>
                <w:color w:val="FF0000"/>
                <w:rPrChange w:id="29" w:author="王慧芳" w:date="2018-05-21T16:28:00Z">
                  <w:rPr>
                    <w:ins w:id="30" w:author="王慧芳" w:date="2018-05-21T16:27:00Z"/>
                    <w:rFonts w:hint="eastAsia" w:ascii="微软雅黑" w:hAnsi="微软雅黑" w:eastAsia="微软雅黑"/>
                  </w:rPr>
                </w:rPrChange>
              </w:rPr>
            </w:pPr>
            <w:ins w:id="31" w:author="王慧芳" w:date="2018-05-21T16:27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</w:rPr>
                <w:t>点击</w:t>
              </w:r>
            </w:ins>
            <w:ins w:id="32" w:author="王慧芳" w:date="2018-05-21T16:27:00Z">
              <w:r>
                <w:rPr>
                  <w:rFonts w:ascii="微软雅黑" w:hAnsi="微软雅黑" w:eastAsia="微软雅黑" w:cs="微软雅黑"/>
                  <w:color w:val="FF0000"/>
                  <w:szCs w:val="21"/>
                </w:rPr>
                <w:t>“</w:t>
              </w:r>
            </w:ins>
            <w:ins w:id="33" w:author="王慧芳" w:date="2018-05-21T16:27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</w:rPr>
                <w:t>保存</w:t>
              </w:r>
            </w:ins>
            <w:ins w:id="34" w:author="王慧芳" w:date="2018-05-21T16:27:00Z">
              <w:r>
                <w:rPr>
                  <w:rFonts w:ascii="微软雅黑" w:hAnsi="微软雅黑" w:eastAsia="微软雅黑" w:cs="微软雅黑"/>
                  <w:color w:val="FF0000"/>
                  <w:szCs w:val="21"/>
                </w:rPr>
                <w:t>”</w:t>
              </w:r>
            </w:ins>
            <w:ins w:id="35" w:author="王慧芳" w:date="2018-05-21T16:27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</w:rPr>
                <w:t>按钮</w:t>
              </w:r>
            </w:ins>
            <w:ins w:id="36" w:author="王慧芳" w:date="2018-05-21T16:27:00Z">
              <w:r>
                <w:rPr>
                  <w:rFonts w:ascii="微软雅黑" w:hAnsi="微软雅黑" w:eastAsia="微软雅黑" w:cs="微软雅黑"/>
                  <w:color w:val="FF0000"/>
                  <w:szCs w:val="21"/>
                </w:rPr>
                <w:t>，</w:t>
              </w:r>
            </w:ins>
            <w:ins w:id="37" w:author="王慧芳" w:date="2018-05-21T16:27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</w:rPr>
                <w:t>增</w:t>
              </w:r>
            </w:ins>
            <w:ins w:id="38" w:author="王慧芳" w:date="2018-05-21T16:27:00Z">
              <w:r>
                <w:rPr>
                  <w:rFonts w:ascii="微软雅黑" w:hAnsi="微软雅黑" w:eastAsia="微软雅黑" w:cs="微软雅黑"/>
                  <w:color w:val="FF0000"/>
                  <w:szCs w:val="21"/>
                </w:rPr>
                <w:t>加弹层确认补录数据项的正确</w:t>
              </w:r>
            </w:ins>
            <w:ins w:id="39" w:author="王慧芳" w:date="2018-05-21T16:27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</w:rPr>
                <w:t>性及</w:t>
              </w:r>
            </w:ins>
            <w:ins w:id="40" w:author="王慧芳" w:date="2018-05-21T16:27:00Z">
              <w:r>
                <w:rPr>
                  <w:rFonts w:ascii="微软雅黑" w:hAnsi="微软雅黑" w:eastAsia="微软雅黑" w:cs="微软雅黑"/>
                  <w:color w:val="FF0000"/>
                  <w:szCs w:val="21"/>
                </w:rPr>
                <w:t>规则</w:t>
              </w:r>
            </w:ins>
            <w:ins w:id="41" w:author="王慧芳" w:date="2018-05-21T16:27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</w:rPr>
                <w:t>说</w:t>
              </w:r>
            </w:ins>
            <w:ins w:id="42" w:author="王慧芳" w:date="2018-05-21T16:27:00Z">
              <w:r>
                <w:rPr>
                  <w:rFonts w:ascii="微软雅黑" w:hAnsi="微软雅黑" w:eastAsia="微软雅黑" w:cs="微软雅黑"/>
                  <w:color w:val="FF0000"/>
                  <w:szCs w:val="21"/>
                </w:rPr>
                <w:t>明</w:t>
              </w:r>
            </w:ins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ins w:id="43" w:author="王慧芳" w:date="2018-05-21T16:27:00Z"/>
                <w:rFonts w:hint="eastAsia" w:ascii="微软雅黑" w:hAnsi="微软雅黑" w:eastAsia="微软雅黑"/>
                <w:color w:val="FF0000"/>
                <w:rPrChange w:id="44" w:author="王慧芳" w:date="2018-05-21T16:28:00Z">
                  <w:rPr>
                    <w:ins w:id="45" w:author="王慧芳" w:date="2018-05-21T16:27:00Z"/>
                    <w:rFonts w:hint="eastAsia" w:ascii="微软雅黑" w:hAnsi="微软雅黑" w:eastAsia="微软雅黑"/>
                  </w:rPr>
                </w:rPrChange>
              </w:rPr>
            </w:pPr>
            <w:ins w:id="46" w:author="王慧芳" w:date="2018-05-21T16:28:00Z">
              <w:r>
                <w:rPr>
                  <w:rFonts w:hint="eastAsia" w:ascii="微软雅黑" w:hAnsi="微软雅黑" w:eastAsia="微软雅黑"/>
                  <w:color w:val="FF0000"/>
                  <w:rPrChange w:id="47" w:author="王慧芳" w:date="2018-05-21T16:28:00Z">
                    <w:rPr>
                      <w:rFonts w:hint="eastAsia" w:ascii="微软雅黑" w:hAnsi="微软雅黑" w:eastAsia="微软雅黑"/>
                    </w:rPr>
                  </w:rPrChange>
                </w:rPr>
                <w:t>王</w:t>
              </w:r>
            </w:ins>
            <w:ins w:id="48" w:author="王慧芳" w:date="2018-05-21T16:28:00Z">
              <w:r>
                <w:rPr>
                  <w:rFonts w:ascii="微软雅黑" w:hAnsi="微软雅黑" w:eastAsia="微软雅黑"/>
                  <w:color w:val="FF0000"/>
                  <w:rPrChange w:id="49" w:author="王慧芳" w:date="2018-05-21T16:28:00Z">
                    <w:rPr>
                      <w:rFonts w:ascii="微软雅黑" w:hAnsi="微软雅黑" w:eastAsia="微软雅黑"/>
                    </w:rPr>
                  </w:rPrChange>
                </w:rPr>
                <w:t>慧芳</w:t>
              </w:r>
            </w:ins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Lines="0" w:afterLines="0" w:line="360" w:lineRule="auto"/>
              <w:rPr>
                <w:ins w:id="50" w:author="王慧芳" w:date="2018-05-21T16:27:00Z"/>
                <w:rFonts w:ascii="微软雅黑" w:hAnsi="微软雅黑" w:eastAsia="微软雅黑"/>
                <w:color w:val="FF0000"/>
                <w:sz w:val="24"/>
                <w:rPrChange w:id="51" w:author="王慧芳" w:date="2018-05-21T16:28:00Z">
                  <w:rPr>
                    <w:ins w:id="52" w:author="王慧芳" w:date="2018-05-21T16:27:00Z"/>
                    <w:rFonts w:ascii="微软雅黑" w:hAnsi="微软雅黑" w:eastAsia="微软雅黑"/>
                    <w:sz w:val="24"/>
                  </w:rPr>
                </w:rPrChange>
              </w:rPr>
            </w:pPr>
          </w:p>
        </w:tc>
      </w:tr>
    </w:tbl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jc w:val="center"/>
        <w:rPr>
          <w:rFonts w:ascii="微软雅黑" w:hAnsi="微软雅黑" w:eastAsia="微软雅黑"/>
        </w:rPr>
      </w:pPr>
    </w:p>
    <w:p>
      <w:pPr>
        <w:tabs>
          <w:tab w:val="left" w:pos="3580"/>
        </w:tabs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9"/>
        <w:spacing w:line="360" w:lineRule="auto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val="zh-CN"/>
        </w:rPr>
        <w:t>目录</w:t>
      </w:r>
    </w:p>
    <w:p>
      <w:pPr>
        <w:pStyle w:val="12"/>
        <w:rPr>
          <w:rFonts w:asciiTheme="minorHAnsi" w:hAnsiTheme="minorHAnsi" w:eastAsiaTheme="minorEastAsia" w:cstheme="minorBidi"/>
          <w:szCs w:val="22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TOC \o "1-4" \h \z \u </w:instrText>
      </w:r>
      <w:r>
        <w:rPr>
          <w:rFonts w:ascii="微软雅黑" w:hAnsi="微软雅黑" w:eastAsia="微软雅黑"/>
        </w:rPr>
        <w:fldChar w:fldCharType="separate"/>
      </w:r>
      <w:r>
        <w:fldChar w:fldCharType="begin"/>
      </w:r>
      <w:r>
        <w:instrText xml:space="preserve"> HYPERLINK \l "_Toc514227123"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</w:rPr>
        <w:t>功能需求说明</w:t>
      </w:r>
      <w:r>
        <w:tab/>
      </w:r>
      <w:r>
        <w:fldChar w:fldCharType="begin"/>
      </w:r>
      <w:r>
        <w:instrText xml:space="preserve"> PAGEREF _Toc514227123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"_Toc514227124"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1.1</w:t>
      </w:r>
      <w:r>
        <w:rPr>
          <w:rStyle w:val="17"/>
          <w:rFonts w:hint="eastAsia" w:ascii="微软雅黑" w:hAnsi="微软雅黑" w:eastAsia="微软雅黑"/>
        </w:rPr>
        <w:t xml:space="preserve"> 需求概要</w:t>
      </w:r>
      <w:r>
        <w:tab/>
      </w:r>
      <w:r>
        <w:fldChar w:fldCharType="begin"/>
      </w:r>
      <w:r>
        <w:instrText xml:space="preserve"> PAGEREF _Toc514227124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"_Toc514227125"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1.2</w:t>
      </w:r>
      <w:r>
        <w:rPr>
          <w:rStyle w:val="17"/>
          <w:rFonts w:hint="eastAsia" w:ascii="微软雅黑" w:hAnsi="微软雅黑" w:eastAsia="微软雅黑"/>
        </w:rPr>
        <w:t xml:space="preserve"> 星火后台功能描述</w:t>
      </w:r>
      <w:r>
        <w:tab/>
      </w:r>
      <w:r>
        <w:fldChar w:fldCharType="begin"/>
      </w:r>
      <w:r>
        <w:instrText xml:space="preserve"> PAGEREF _Toc514227125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"_Toc514227126" </w:instrText>
      </w:r>
      <w:r>
        <w:fldChar w:fldCharType="separate"/>
      </w:r>
      <w:r>
        <w:rPr>
          <w:rStyle w:val="17"/>
          <w:rFonts w:ascii="微软雅黑" w:hAnsi="微软雅黑" w:eastAsia="微软雅黑" w:cs="微软雅黑"/>
        </w:rPr>
        <w:t>1.2.1</w:t>
      </w:r>
      <w:r>
        <w:rPr>
          <w:rStyle w:val="17"/>
          <w:rFonts w:hint="eastAsia" w:ascii="微软雅黑" w:hAnsi="微软雅黑" w:eastAsia="微软雅黑" w:cs="微软雅黑"/>
        </w:rPr>
        <w:t xml:space="preserve"> 非</w:t>
      </w:r>
      <w:r>
        <w:rPr>
          <w:rStyle w:val="17"/>
          <w:rFonts w:ascii="微软雅黑" w:hAnsi="微软雅黑" w:eastAsia="微软雅黑" w:cs="微软雅黑"/>
        </w:rPr>
        <w:t>P2P</w:t>
      </w:r>
      <w:r>
        <w:rPr>
          <w:rStyle w:val="17"/>
          <w:rFonts w:hint="eastAsia" w:ascii="微软雅黑" w:hAnsi="微软雅黑" w:eastAsia="微软雅黑" w:cs="微软雅黑"/>
        </w:rPr>
        <w:t>项目管理</w:t>
      </w:r>
      <w:r>
        <w:rPr>
          <w:rStyle w:val="17"/>
          <w:rFonts w:ascii="微软雅黑" w:hAnsi="微软雅黑" w:eastAsia="微软雅黑" w:cs="微软雅黑"/>
        </w:rPr>
        <w:t>-</w:t>
      </w:r>
      <w:r>
        <w:rPr>
          <w:rStyle w:val="17"/>
          <w:rFonts w:hint="eastAsia" w:ascii="微软雅黑" w:hAnsi="微软雅黑" w:eastAsia="微软雅黑" w:cs="微软雅黑"/>
        </w:rPr>
        <w:t>产品中心</w:t>
      </w:r>
      <w:r>
        <w:tab/>
      </w:r>
      <w:r>
        <w:fldChar w:fldCharType="begin"/>
      </w:r>
      <w:r>
        <w:instrText xml:space="preserve"> PAGEREF _Toc514227126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"_Toc514227127" </w:instrText>
      </w:r>
      <w:r>
        <w:fldChar w:fldCharType="separate"/>
      </w:r>
      <w:r>
        <w:rPr>
          <w:rStyle w:val="17"/>
          <w:rFonts w:ascii="微软雅黑" w:hAnsi="微软雅黑" w:eastAsia="微软雅黑" w:cs="微软雅黑"/>
        </w:rPr>
        <w:t>1.2.2</w:t>
      </w:r>
      <w:r>
        <w:rPr>
          <w:rStyle w:val="17"/>
          <w:rFonts w:hint="eastAsia" w:ascii="微软雅黑" w:hAnsi="微软雅黑" w:eastAsia="微软雅黑" w:cs="微软雅黑"/>
        </w:rPr>
        <w:t xml:space="preserve"> 认申购申请中补传联行号</w:t>
      </w:r>
      <w:r>
        <w:tab/>
      </w:r>
      <w:r>
        <w:fldChar w:fldCharType="begin"/>
      </w:r>
      <w:r>
        <w:instrText xml:space="preserve"> PAGEREF _Toc514227127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64"/>
          <w:tab w:val="clear" w:pos="8354"/>
        </w:tabs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0"/>
        </w:numPr>
        <w:rPr>
          <w:rFonts w:ascii="微软雅黑" w:hAnsi="微软雅黑" w:eastAsia="微软雅黑"/>
        </w:rPr>
      </w:pPr>
      <w:bookmarkStart w:id="0" w:name="_Toc404858711"/>
      <w:bookmarkStart w:id="1" w:name="_Toc514227123"/>
      <w:r>
        <w:rPr>
          <w:rFonts w:hint="eastAsia" w:ascii="微软雅黑" w:hAnsi="微软雅黑" w:eastAsia="微软雅黑"/>
        </w:rPr>
        <w:t>功能需求说明</w:t>
      </w:r>
      <w:bookmarkEnd w:id="0"/>
      <w:bookmarkEnd w:id="1"/>
    </w:p>
    <w:p>
      <w:pPr>
        <w:pStyle w:val="3"/>
        <w:jc w:val="both"/>
        <w:rPr>
          <w:rFonts w:ascii="微软雅黑" w:hAnsi="微软雅黑" w:eastAsia="微软雅黑"/>
        </w:rPr>
      </w:pPr>
      <w:bookmarkStart w:id="2" w:name="_Toc514227124"/>
      <w:r>
        <w:rPr>
          <w:rFonts w:hint="eastAsia" w:ascii="微软雅黑" w:hAnsi="微软雅黑" w:eastAsia="微软雅黑"/>
        </w:rPr>
        <w:t>需求概要</w:t>
      </w:r>
      <w:bookmarkEnd w:id="2"/>
    </w:p>
    <w:p>
      <w:pPr>
        <w:ind w:firstLine="420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bookmarkStart w:id="3" w:name="_Toc404858713"/>
      <w:bookmarkStart w:id="4" w:name="_Toc250296588"/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目前可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转债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产品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上线，需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提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前配置每个产品的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电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签协议模板，并将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电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签协议模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板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编号及产品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编号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、合同编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号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前缀对应关系做线上发布，产品才能上架出售。</w:t>
      </w:r>
    </w:p>
    <w:p>
      <w:pPr>
        <w:ind w:firstLine="420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本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次优化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电签模板的对应关系配置由运营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后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台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操作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在产品补录时配置，不需要每次单独上线。</w:t>
      </w:r>
    </w:p>
    <w:p>
      <w:pPr>
        <w:ind w:firstLine="420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搭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车需求：类固收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交易，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给产品中心芝麻发认申购申请中，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传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联行号。</w:t>
      </w:r>
    </w:p>
    <w:p>
      <w:pPr>
        <w:ind w:firstLine="420"/>
        <w:jc w:val="center"/>
      </w:pPr>
      <w:r>
        <w:rPr>
          <w:rFonts w:hint="eastAsia"/>
        </w:rPr>
        <w:tab/>
      </w:r>
    </w:p>
    <w:p/>
    <w:p>
      <w:pPr>
        <w:pStyle w:val="3"/>
        <w:ind w:left="0"/>
        <w:jc w:val="both"/>
        <w:rPr>
          <w:rFonts w:ascii="微软雅黑" w:hAnsi="微软雅黑" w:eastAsia="微软雅黑"/>
        </w:rPr>
      </w:pPr>
      <w:bookmarkStart w:id="5" w:name="_Toc514227125"/>
      <w:r>
        <w:rPr>
          <w:rFonts w:hint="eastAsia" w:ascii="微软雅黑" w:hAnsi="微软雅黑" w:eastAsia="微软雅黑"/>
        </w:rPr>
        <w:t>星火后台功能描述</w:t>
      </w:r>
      <w:bookmarkEnd w:id="5"/>
    </w:p>
    <w:p>
      <w:pPr>
        <w:jc w:val="center"/>
        <w:rPr>
          <w:rFonts w:ascii="微软雅黑" w:hAnsi="微软雅黑" w:eastAsia="微软雅黑"/>
        </w:rPr>
      </w:pPr>
    </w:p>
    <w:bookmarkEnd w:id="3"/>
    <w:bookmarkEnd w:id="4"/>
    <w:p>
      <w:pPr>
        <w:pStyle w:val="4"/>
        <w:keepNext w:val="0"/>
        <w:keepLines w:val="0"/>
        <w:widowControl/>
        <w:rPr>
          <w:rFonts w:ascii="微软雅黑" w:hAnsi="微软雅黑" w:eastAsia="微软雅黑" w:cs="微软雅黑"/>
          <w:sz w:val="28"/>
          <w:szCs w:val="22"/>
        </w:rPr>
      </w:pPr>
      <w:bookmarkStart w:id="6" w:name="_Toc514227126"/>
      <w:r>
        <w:rPr>
          <w:rFonts w:hint="eastAsia" w:ascii="微软雅黑" w:hAnsi="微软雅黑" w:eastAsia="微软雅黑" w:cs="微软雅黑"/>
          <w:sz w:val="28"/>
          <w:szCs w:val="22"/>
        </w:rPr>
        <w:t>非P2P项目管理-产品中心</w:t>
      </w:r>
      <w:bookmarkEnd w:id="6"/>
    </w:p>
    <w:p>
      <w:pPr>
        <w:ind w:left="420" w:firstLine="420"/>
        <w:rPr>
          <w:rFonts w:eastAsia="微软雅黑"/>
        </w:rPr>
      </w:pPr>
      <w:r>
        <w:rPr>
          <w:rFonts w:hint="eastAsia" w:eastAsia="微软雅黑"/>
        </w:rPr>
        <w:t>非P2P项目管理-产品中心，星火</w:t>
      </w:r>
      <w:r>
        <w:rPr>
          <w:rFonts w:hint="eastAsia" w:eastAsia="微软雅黑"/>
          <w:color w:val="0000FF"/>
          <w:rPrChange w:id="53" w:author="Administrator" w:date="2018-05-30T09:26:35Z">
            <w:rPr>
              <w:rFonts w:hint="eastAsia" w:eastAsia="微软雅黑"/>
            </w:rPr>
          </w:rPrChange>
        </w:rPr>
        <w:t>产品信息补录</w:t>
      </w:r>
      <w:r>
        <w:rPr>
          <w:rFonts w:hint="eastAsia" w:eastAsia="微软雅黑"/>
        </w:rPr>
        <w:t>及</w:t>
      </w:r>
      <w:r>
        <w:rPr>
          <w:rFonts w:hint="eastAsia" w:eastAsia="微软雅黑"/>
          <w:color w:val="0000FF"/>
          <w:rPrChange w:id="54" w:author="Administrator" w:date="2018-05-30T09:26:40Z">
            <w:rPr>
              <w:rFonts w:hint="eastAsia" w:eastAsia="微软雅黑"/>
            </w:rPr>
          </w:rPrChange>
        </w:rPr>
        <w:t>产品详情</w:t>
      </w:r>
      <w:r>
        <w:rPr>
          <w:rFonts w:hint="eastAsia" w:eastAsia="微软雅黑"/>
        </w:rPr>
        <w:t>及</w:t>
      </w:r>
      <w:r>
        <w:rPr>
          <w:rFonts w:hint="eastAsia" w:eastAsia="微软雅黑"/>
          <w:color w:val="0000FF"/>
          <w:rPrChange w:id="55" w:author="Administrator" w:date="2018-05-30T09:26:45Z">
            <w:rPr>
              <w:rFonts w:hint="eastAsia" w:eastAsia="微软雅黑"/>
            </w:rPr>
          </w:rPrChange>
        </w:rPr>
        <w:t>导出</w:t>
      </w:r>
      <w:r>
        <w:rPr>
          <w:rFonts w:hint="eastAsia" w:eastAsia="微软雅黑"/>
        </w:rPr>
        <w:t>增加如</w:t>
      </w:r>
      <w:r>
        <w:rPr>
          <w:rFonts w:eastAsia="微软雅黑"/>
        </w:rPr>
        <w:t>下数据项</w:t>
      </w:r>
      <w:r>
        <w:rPr>
          <w:rFonts w:hint="eastAsia" w:eastAsia="微软雅黑"/>
        </w:rPr>
        <w:t>“</w:t>
      </w:r>
      <w:r>
        <w:rPr>
          <w:rFonts w:hint="eastAsia" w:eastAsia="微软雅黑"/>
          <w:color w:val="FFFF00"/>
          <w:rPrChange w:id="56" w:author="Administrator" w:date="2018-05-30T09:26:53Z">
            <w:rPr>
              <w:rFonts w:hint="eastAsia" w:eastAsia="微软雅黑"/>
            </w:rPr>
          </w:rPrChange>
        </w:rPr>
        <w:t>协议</w:t>
      </w:r>
      <w:r>
        <w:rPr>
          <w:rFonts w:eastAsia="微软雅黑"/>
          <w:color w:val="FFFF00"/>
          <w:rPrChange w:id="57" w:author="Administrator" w:date="2018-05-30T09:26:53Z">
            <w:rPr>
              <w:rFonts w:eastAsia="微软雅黑"/>
            </w:rPr>
          </w:rPrChange>
        </w:rPr>
        <w:t>模板编号</w:t>
      </w:r>
      <w:r>
        <w:rPr>
          <w:rFonts w:hint="eastAsia" w:eastAsia="微软雅黑"/>
        </w:rPr>
        <w:t>”、</w:t>
      </w:r>
      <w:r>
        <w:rPr>
          <w:rFonts w:eastAsia="微软雅黑"/>
        </w:rPr>
        <w:t>“</w:t>
      </w:r>
      <w:r>
        <w:rPr>
          <w:rFonts w:hint="eastAsia" w:eastAsia="微软雅黑"/>
          <w:color w:val="FFFF00"/>
          <w:rPrChange w:id="58" w:author="Administrator" w:date="2018-05-30T09:26:56Z">
            <w:rPr>
              <w:rFonts w:hint="eastAsia" w:eastAsia="微软雅黑"/>
            </w:rPr>
          </w:rPrChange>
        </w:rPr>
        <w:t>合</w:t>
      </w:r>
      <w:r>
        <w:rPr>
          <w:rFonts w:eastAsia="微软雅黑"/>
          <w:color w:val="FFFF00"/>
          <w:rPrChange w:id="59" w:author="Administrator" w:date="2018-05-30T09:26:56Z">
            <w:rPr>
              <w:rFonts w:eastAsia="微软雅黑"/>
            </w:rPr>
          </w:rPrChange>
        </w:rPr>
        <w:t>同编号前缀</w:t>
      </w:r>
      <w:r>
        <w:rPr>
          <w:rFonts w:eastAsia="微软雅黑"/>
        </w:rPr>
        <w:t>”</w:t>
      </w:r>
      <w:r>
        <w:rPr>
          <w:rFonts w:hint="eastAsia" w:eastAsia="微软雅黑"/>
        </w:rPr>
        <w:t>。这两</w:t>
      </w:r>
      <w:r>
        <w:rPr>
          <w:rFonts w:eastAsia="微软雅黑"/>
        </w:rPr>
        <w:t>数据</w:t>
      </w:r>
      <w:bookmarkStart w:id="8" w:name="_GoBack"/>
      <w:bookmarkEnd w:id="8"/>
      <w:r>
        <w:rPr>
          <w:rFonts w:eastAsia="微软雅黑"/>
        </w:rPr>
        <w:t>不展示</w:t>
      </w:r>
      <w:r>
        <w:rPr>
          <w:rFonts w:hint="eastAsia" w:eastAsia="微软雅黑"/>
        </w:rPr>
        <w:t>到</w:t>
      </w:r>
      <w:r>
        <w:rPr>
          <w:rFonts w:eastAsia="微软雅黑"/>
        </w:rPr>
        <w:t>前端</w:t>
      </w:r>
      <w:r>
        <w:rPr>
          <w:rFonts w:hint="eastAsia" w:eastAsia="微软雅黑"/>
        </w:rPr>
        <w:t>，</w:t>
      </w:r>
      <w:r>
        <w:rPr>
          <w:rFonts w:eastAsia="微软雅黑"/>
        </w:rPr>
        <w:t>只在</w:t>
      </w:r>
      <w:r>
        <w:rPr>
          <w:rFonts w:hint="eastAsia" w:eastAsia="微软雅黑"/>
        </w:rPr>
        <w:t>协</w:t>
      </w:r>
      <w:r>
        <w:rPr>
          <w:rFonts w:eastAsia="微软雅黑"/>
        </w:rPr>
        <w:t>议电签时使用。</w:t>
      </w:r>
    </w:p>
    <w:p>
      <w:pPr>
        <w:jc w:val="center"/>
      </w:pPr>
      <w:r>
        <w:drawing>
          <wp:inline distT="0" distB="0" distL="0" distR="0">
            <wp:extent cx="4180840" cy="59804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ins w:id="60" w:author="王慧芳" w:date="2018-05-21T16:20:00Z">
        <w:r>
          <w:rPr/>
          <w:drawing>
            <wp:inline distT="0" distB="0" distL="0" distR="0">
              <wp:extent cx="3094990" cy="2723515"/>
              <wp:effectExtent l="0" t="0" r="0" b="635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图片 7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95238" cy="272380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/>
    <w:p>
      <w:pPr>
        <w:rPr>
          <w:b/>
        </w:rPr>
      </w:pPr>
      <w:r>
        <w:rPr>
          <w:rFonts w:hint="eastAsia"/>
          <w:b/>
        </w:rPr>
        <w:t>项</w:t>
      </w:r>
      <w:r>
        <w:rPr>
          <w:b/>
        </w:rPr>
        <w:t>目详情：</w:t>
      </w:r>
    </w:p>
    <w:p>
      <w:r>
        <w:drawing>
          <wp:inline distT="0" distB="0" distL="0" distR="0">
            <wp:extent cx="5311140" cy="234823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80" w:leftChars="800"/>
      </w:pPr>
    </w:p>
    <w:tbl>
      <w:tblPr>
        <w:tblStyle w:val="18"/>
        <w:tblW w:w="91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4"/>
        <w:gridCol w:w="1344"/>
        <w:gridCol w:w="6416"/>
      </w:tblGrid>
      <w:tr>
        <w:tblPrEx>
          <w:tblLayout w:type="fixed"/>
        </w:tblPrEx>
        <w:trPr>
          <w:cantSplit/>
          <w:trHeight w:val="389" w:hRule="atLeast"/>
        </w:trPr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b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b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bidi="ar"/>
              </w:rPr>
              <w:t>数据项</w:t>
            </w:r>
          </w:p>
        </w:tc>
        <w:tc>
          <w:tcPr>
            <w:tcW w:w="6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Layout w:type="fixed"/>
        </w:tblPrEx>
        <w:trPr>
          <w:cantSplit/>
          <w:trHeight w:val="379" w:hRule="atLeast"/>
        </w:trPr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编辑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协议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模板编号</w:t>
            </w:r>
          </w:p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合同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编号前缀</w:t>
            </w:r>
          </w:p>
        </w:tc>
        <w:tc>
          <w:tcPr>
            <w:tcW w:w="6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2"/>
              <w:widowControl/>
              <w:numPr>
                <w:ilvl w:val="0"/>
                <w:numId w:val="2"/>
              </w:numPr>
              <w:ind w:firstLineChars="0"/>
              <w:jc w:val="left"/>
              <w:textAlignment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列表中点击“编辑”-新增字段“协</w:t>
            </w:r>
            <w:r>
              <w:rPr>
                <w:rFonts w:ascii="微软雅黑" w:hAnsi="微软雅黑" w:eastAsia="微软雅黑" w:cs="微软雅黑"/>
                <w:szCs w:val="21"/>
              </w:rPr>
              <w:t>议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模</w:t>
            </w:r>
            <w:r>
              <w:rPr>
                <w:rFonts w:ascii="微软雅黑" w:hAnsi="微软雅黑" w:eastAsia="微软雅黑" w:cs="微软雅黑"/>
                <w:szCs w:val="21"/>
              </w:rPr>
              <w:t>板编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号”、</w:t>
            </w:r>
            <w:r>
              <w:rPr>
                <w:rFonts w:ascii="微软雅黑" w:hAnsi="微软雅黑" w:eastAsia="微软雅黑" w:cs="微软雅黑"/>
                <w:szCs w:val="21"/>
              </w:rPr>
              <w:t>“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合</w:t>
            </w:r>
            <w:r>
              <w:rPr>
                <w:rFonts w:ascii="微软雅黑" w:hAnsi="微软雅黑" w:eastAsia="微软雅黑" w:cs="微软雅黑"/>
                <w:szCs w:val="21"/>
              </w:rPr>
              <w:t>同编号前缀”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，输入框必填。</w:t>
            </w:r>
          </w:p>
          <w:p>
            <w:pPr>
              <w:pStyle w:val="32"/>
              <w:widowControl/>
              <w:ind w:left="360" w:firstLine="0" w:firstLineChars="0"/>
              <w:jc w:val="left"/>
              <w:textAlignment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BFBFBF" w:themeColor="background1" w:themeShade="BF"/>
                <w:szCs w:val="21"/>
              </w:rPr>
              <w:t>运营配</w:t>
            </w:r>
            <w:r>
              <w:rPr>
                <w:rFonts w:ascii="微软雅黑" w:hAnsi="微软雅黑" w:eastAsia="微软雅黑" w:cs="微软雅黑"/>
                <w:color w:val="BFBFBF" w:themeColor="background1" w:themeShade="BF"/>
                <w:szCs w:val="21"/>
              </w:rPr>
              <w:t>置好</w:t>
            </w:r>
            <w:r>
              <w:rPr>
                <w:rFonts w:hint="eastAsia" w:ascii="微软雅黑" w:hAnsi="微软雅黑" w:eastAsia="微软雅黑" w:cs="微软雅黑"/>
                <w:color w:val="BFBFBF" w:themeColor="background1" w:themeShade="BF"/>
                <w:szCs w:val="21"/>
              </w:rPr>
              <w:t>电</w:t>
            </w:r>
            <w:r>
              <w:rPr>
                <w:rFonts w:ascii="微软雅黑" w:hAnsi="微软雅黑" w:eastAsia="微软雅黑" w:cs="微软雅黑"/>
                <w:color w:val="BFBFBF" w:themeColor="background1" w:themeShade="BF"/>
                <w:szCs w:val="21"/>
              </w:rPr>
              <w:t>签</w:t>
            </w:r>
            <w:r>
              <w:rPr>
                <w:rFonts w:hint="eastAsia" w:ascii="微软雅黑" w:hAnsi="微软雅黑" w:eastAsia="微软雅黑" w:cs="微软雅黑"/>
                <w:color w:val="BFBFBF" w:themeColor="background1" w:themeShade="BF"/>
                <w:szCs w:val="21"/>
              </w:rPr>
              <w:t>协</w:t>
            </w:r>
            <w:r>
              <w:rPr>
                <w:rFonts w:ascii="微软雅黑" w:hAnsi="微软雅黑" w:eastAsia="微软雅黑" w:cs="微软雅黑"/>
                <w:color w:val="BFBFBF" w:themeColor="background1" w:themeShade="BF"/>
                <w:szCs w:val="21"/>
              </w:rPr>
              <w:t>议模板后，上传到电签线上</w:t>
            </w:r>
            <w:r>
              <w:rPr>
                <w:rFonts w:hint="eastAsia" w:ascii="微软雅黑" w:hAnsi="微软雅黑" w:eastAsia="微软雅黑" w:cs="微软雅黑"/>
                <w:color w:val="BFBFBF" w:themeColor="background1" w:themeShade="BF"/>
                <w:szCs w:val="21"/>
              </w:rPr>
              <w:t>系统</w:t>
            </w:r>
            <w:r>
              <w:rPr>
                <w:rFonts w:ascii="微软雅黑" w:hAnsi="微软雅黑" w:eastAsia="微软雅黑" w:cs="微软雅黑"/>
                <w:color w:val="BFBFBF" w:themeColor="background1" w:themeShade="BF"/>
                <w:szCs w:val="21"/>
              </w:rPr>
              <w:t>，获得协议模板编号</w:t>
            </w:r>
            <w:r>
              <w:rPr>
                <w:rFonts w:hint="eastAsia" w:ascii="微软雅黑" w:hAnsi="微软雅黑" w:eastAsia="微软雅黑" w:cs="微软雅黑"/>
                <w:color w:val="BFBFBF" w:themeColor="background1" w:themeShade="BF"/>
                <w:szCs w:val="21"/>
              </w:rPr>
              <w:t>，补</w:t>
            </w:r>
            <w:r>
              <w:rPr>
                <w:rFonts w:ascii="微软雅黑" w:hAnsi="微软雅黑" w:eastAsia="微软雅黑" w:cs="微软雅黑"/>
                <w:color w:val="BFBFBF" w:themeColor="background1" w:themeShade="BF"/>
                <w:szCs w:val="21"/>
              </w:rPr>
              <w:t>录至</w:t>
            </w:r>
            <w:r>
              <w:rPr>
                <w:rFonts w:hint="eastAsia" w:ascii="微软雅黑" w:hAnsi="微软雅黑" w:eastAsia="微软雅黑" w:cs="微软雅黑"/>
                <w:color w:val="BFBFBF" w:themeColor="background1" w:themeShade="BF"/>
                <w:szCs w:val="21"/>
              </w:rPr>
              <w:t>“协</w:t>
            </w:r>
            <w:r>
              <w:rPr>
                <w:rFonts w:ascii="微软雅黑" w:hAnsi="微软雅黑" w:eastAsia="微软雅黑" w:cs="微软雅黑"/>
                <w:color w:val="BFBFBF" w:themeColor="background1" w:themeShade="BF"/>
                <w:szCs w:val="21"/>
              </w:rPr>
              <w:t>议模板编号</w:t>
            </w:r>
            <w:r>
              <w:rPr>
                <w:rFonts w:hint="eastAsia" w:ascii="微软雅黑" w:hAnsi="微软雅黑" w:eastAsia="微软雅黑" w:cs="微软雅黑"/>
                <w:color w:val="BFBFBF" w:themeColor="background1" w:themeShade="BF"/>
                <w:szCs w:val="21"/>
              </w:rPr>
              <w:t>中”</w:t>
            </w:r>
          </w:p>
          <w:p>
            <w:pPr>
              <w:pStyle w:val="32"/>
              <w:widowControl/>
              <w:ind w:left="360" w:firstLine="0" w:firstLineChars="0"/>
              <w:jc w:val="left"/>
              <w:textAlignment w:val="center"/>
              <w:rPr>
                <w:rFonts w:ascii="微软雅黑" w:hAnsi="微软雅黑" w:eastAsia="微软雅黑" w:cs="微软雅黑"/>
                <w:color w:val="BFBFBF" w:themeColor="background1" w:themeShade="B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BFBFBF" w:themeColor="background1" w:themeShade="BF"/>
                <w:szCs w:val="21"/>
              </w:rPr>
              <w:t>合同</w:t>
            </w:r>
            <w:r>
              <w:rPr>
                <w:rFonts w:ascii="微软雅黑" w:hAnsi="微软雅黑" w:eastAsia="微软雅黑" w:cs="微软雅黑"/>
                <w:color w:val="BFBFBF" w:themeColor="background1" w:themeShade="BF"/>
                <w:szCs w:val="21"/>
              </w:rPr>
              <w:t>编号前缀</w:t>
            </w:r>
            <w:r>
              <w:rPr>
                <w:rFonts w:hint="eastAsia" w:ascii="微软雅黑" w:hAnsi="微软雅黑" w:eastAsia="微软雅黑" w:cs="微软雅黑"/>
                <w:color w:val="BFBFBF" w:themeColor="background1" w:themeShade="BF"/>
                <w:szCs w:val="21"/>
              </w:rPr>
              <w:t>由</w:t>
            </w:r>
            <w:r>
              <w:rPr>
                <w:rFonts w:ascii="微软雅黑" w:hAnsi="微软雅黑" w:eastAsia="微软雅黑" w:cs="微软雅黑"/>
                <w:color w:val="BFBFBF" w:themeColor="background1" w:themeShade="BF"/>
                <w:szCs w:val="21"/>
              </w:rPr>
              <w:t>运营部</w:t>
            </w:r>
            <w:r>
              <w:rPr>
                <w:rFonts w:hint="eastAsia" w:ascii="微软雅黑" w:hAnsi="微软雅黑" w:eastAsia="微软雅黑" w:cs="微软雅黑"/>
                <w:color w:val="BFBFBF" w:themeColor="background1" w:themeShade="BF"/>
                <w:szCs w:val="21"/>
              </w:rPr>
              <w:t>邮</w:t>
            </w:r>
            <w:r>
              <w:rPr>
                <w:rFonts w:ascii="微软雅黑" w:hAnsi="微软雅黑" w:eastAsia="微软雅黑" w:cs="微软雅黑"/>
                <w:color w:val="BFBFBF" w:themeColor="background1" w:themeShade="BF"/>
                <w:szCs w:val="21"/>
              </w:rPr>
              <w:t>件中提供，</w:t>
            </w:r>
            <w:r>
              <w:rPr>
                <w:rFonts w:hint="eastAsia" w:ascii="微软雅黑" w:hAnsi="微软雅黑" w:eastAsia="微软雅黑" w:cs="微软雅黑"/>
                <w:color w:val="BFBFBF" w:themeColor="background1" w:themeShade="BF"/>
                <w:szCs w:val="21"/>
              </w:rPr>
              <w:t>补</w:t>
            </w:r>
            <w:r>
              <w:rPr>
                <w:rFonts w:ascii="微软雅黑" w:hAnsi="微软雅黑" w:eastAsia="微软雅黑" w:cs="微软雅黑"/>
                <w:color w:val="BFBFBF" w:themeColor="background1" w:themeShade="BF"/>
                <w:szCs w:val="21"/>
              </w:rPr>
              <w:t>录至“</w:t>
            </w:r>
            <w:r>
              <w:rPr>
                <w:rFonts w:hint="eastAsia" w:ascii="微软雅黑" w:hAnsi="微软雅黑" w:eastAsia="微软雅黑" w:cs="微软雅黑"/>
                <w:color w:val="BFBFBF" w:themeColor="background1" w:themeShade="BF"/>
                <w:szCs w:val="21"/>
              </w:rPr>
              <w:t>合</w:t>
            </w:r>
            <w:r>
              <w:rPr>
                <w:rFonts w:ascii="微软雅黑" w:hAnsi="微软雅黑" w:eastAsia="微软雅黑" w:cs="微软雅黑"/>
                <w:color w:val="BFBFBF" w:themeColor="background1" w:themeShade="BF"/>
                <w:szCs w:val="21"/>
              </w:rPr>
              <w:t>同编号前缀”</w:t>
            </w:r>
            <w:r>
              <w:rPr>
                <w:rFonts w:hint="eastAsia" w:ascii="微软雅黑" w:hAnsi="微软雅黑" w:eastAsia="微软雅黑" w:cs="微软雅黑"/>
                <w:color w:val="BFBFBF" w:themeColor="background1" w:themeShade="BF"/>
                <w:szCs w:val="21"/>
              </w:rPr>
              <w:t>中</w:t>
            </w:r>
          </w:p>
          <w:p>
            <w:pPr>
              <w:pStyle w:val="32"/>
              <w:widowControl/>
              <w:numPr>
                <w:ilvl w:val="0"/>
                <w:numId w:val="2"/>
              </w:numPr>
              <w:ind w:firstLineChars="0"/>
              <w:jc w:val="left"/>
              <w:textAlignment w:val="center"/>
              <w:rPr>
                <w:ins w:id="63" w:author="王慧芳" w:date="2018-05-21T16:22:00Z"/>
                <w:rFonts w:ascii="微软雅黑" w:hAnsi="微软雅黑" w:eastAsia="微软雅黑" w:cs="微软雅黑"/>
                <w:color w:val="FF0000"/>
                <w:szCs w:val="21"/>
                <w:rPrChange w:id="64" w:author="王慧芳" w:date="2018-05-21T16:22:00Z">
                  <w:rPr>
                    <w:ins w:id="65" w:author="王慧芳" w:date="2018-05-21T16:22:00Z"/>
                  </w:rPr>
                </w:rPrChange>
              </w:rPr>
              <w:pPrChange w:id="62" w:author="王慧芳" w:date="2018-05-21T16:22:00Z">
                <w:pPr>
                  <w:widowControl/>
                  <w:jc w:val="left"/>
                  <w:textAlignment w:val="center"/>
                </w:pPr>
              </w:pPrChange>
            </w:pPr>
            <w:del w:id="66" w:author="王慧芳" w:date="2018-05-21T16:22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  <w:rPrChange w:id="67" w:author="王慧芳" w:date="2018-05-21T16:22:00Z">
                    <w:rPr>
                      <w:rFonts w:hint="eastAsia"/>
                    </w:rPr>
                  </w:rPrChange>
                </w:rPr>
                <w:delText>2、</w:delText>
              </w:r>
            </w:del>
            <w:ins w:id="68" w:author="王慧芳" w:date="2018-05-21T16:21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  <w:rPrChange w:id="69" w:author="王慧芳" w:date="2018-05-21T16:22:00Z">
                    <w:rPr>
                      <w:rFonts w:hint="eastAsia"/>
                    </w:rPr>
                  </w:rPrChange>
                </w:rPr>
                <w:t>点击</w:t>
              </w:r>
            </w:ins>
            <w:ins w:id="70" w:author="王慧芳" w:date="2018-05-21T16:21:00Z">
              <w:r>
                <w:rPr>
                  <w:rFonts w:ascii="微软雅黑" w:hAnsi="微软雅黑" w:eastAsia="微软雅黑" w:cs="微软雅黑"/>
                  <w:color w:val="FF0000"/>
                  <w:szCs w:val="21"/>
                  <w:rPrChange w:id="71" w:author="王慧芳" w:date="2018-05-21T16:22:00Z">
                    <w:rPr/>
                  </w:rPrChange>
                </w:rPr>
                <w:t>“</w:t>
              </w:r>
            </w:ins>
            <w:ins w:id="72" w:author="王慧芳" w:date="2018-05-21T16:21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  <w:rPrChange w:id="73" w:author="王慧芳" w:date="2018-05-21T16:22:00Z">
                    <w:rPr>
                      <w:rFonts w:hint="eastAsia"/>
                    </w:rPr>
                  </w:rPrChange>
                </w:rPr>
                <w:t>保存</w:t>
              </w:r>
            </w:ins>
            <w:ins w:id="74" w:author="王慧芳" w:date="2018-05-21T16:21:00Z">
              <w:r>
                <w:rPr>
                  <w:rFonts w:ascii="微软雅黑" w:hAnsi="微软雅黑" w:eastAsia="微软雅黑" w:cs="微软雅黑"/>
                  <w:color w:val="FF0000"/>
                  <w:szCs w:val="21"/>
                  <w:rPrChange w:id="75" w:author="王慧芳" w:date="2018-05-21T16:22:00Z">
                    <w:rPr/>
                  </w:rPrChange>
                </w:rPr>
                <w:t>”</w:t>
              </w:r>
            </w:ins>
            <w:ins w:id="76" w:author="王慧芳" w:date="2018-05-21T16:21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  <w:rPrChange w:id="77" w:author="王慧芳" w:date="2018-05-21T16:22:00Z">
                    <w:rPr>
                      <w:rFonts w:hint="eastAsia"/>
                    </w:rPr>
                  </w:rPrChange>
                </w:rPr>
                <w:t>按钮</w:t>
              </w:r>
            </w:ins>
            <w:ins w:id="78" w:author="王慧芳" w:date="2018-05-21T16:21:00Z">
              <w:r>
                <w:rPr>
                  <w:rFonts w:ascii="微软雅黑" w:hAnsi="微软雅黑" w:eastAsia="微软雅黑" w:cs="微软雅黑"/>
                  <w:color w:val="FF0000"/>
                  <w:szCs w:val="21"/>
                  <w:rPrChange w:id="79" w:author="王慧芳" w:date="2018-05-21T16:22:00Z">
                    <w:rPr/>
                  </w:rPrChange>
                </w:rPr>
                <w:t>，</w:t>
              </w:r>
            </w:ins>
            <w:ins w:id="80" w:author="王慧芳" w:date="2018-05-21T16:21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  <w:rPrChange w:id="81" w:author="王慧芳" w:date="2018-05-21T16:22:00Z">
                    <w:rPr>
                      <w:rFonts w:hint="eastAsia"/>
                    </w:rPr>
                  </w:rPrChange>
                </w:rPr>
                <w:t>增</w:t>
              </w:r>
            </w:ins>
            <w:ins w:id="82" w:author="王慧芳" w:date="2018-05-21T16:21:00Z">
              <w:r>
                <w:rPr>
                  <w:rFonts w:ascii="微软雅黑" w:hAnsi="微软雅黑" w:eastAsia="微软雅黑" w:cs="微软雅黑"/>
                  <w:color w:val="FF0000"/>
                  <w:szCs w:val="21"/>
                  <w:rPrChange w:id="83" w:author="王慧芳" w:date="2018-05-21T16:22:00Z">
                    <w:rPr/>
                  </w:rPrChange>
                </w:rPr>
                <w:t>加弹层再次</w:t>
              </w:r>
            </w:ins>
            <w:ins w:id="84" w:author="王慧芳" w:date="2018-05-21T16:21:00Z">
              <w:r>
                <w:rPr>
                  <w:rFonts w:ascii="微软雅黑" w:hAnsi="微软雅黑" w:eastAsia="微软雅黑" w:cs="微软雅黑"/>
                  <w:color w:val="FF0000"/>
                  <w:szCs w:val="21"/>
                  <w:rPrChange w:id="85" w:author="王慧芳" w:date="2018-05-21T16:22:00Z">
                    <w:rPr/>
                  </w:rPrChange>
                </w:rPr>
                <w:t>确认补录数据项的正确</w:t>
              </w:r>
            </w:ins>
            <w:ins w:id="86" w:author="王慧芳" w:date="2018-05-21T16:21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  <w:rPrChange w:id="87" w:author="王慧芳" w:date="2018-05-21T16:22:00Z">
                    <w:rPr>
                      <w:rFonts w:hint="eastAsia"/>
                    </w:rPr>
                  </w:rPrChange>
                </w:rPr>
                <w:t>性</w:t>
              </w:r>
            </w:ins>
            <w:ins w:id="88" w:author="王慧芳" w:date="2018-05-21T16:21:00Z">
              <w:r>
                <w:rPr>
                  <w:rFonts w:ascii="微软雅黑" w:hAnsi="微软雅黑" w:eastAsia="微软雅黑" w:cs="微软雅黑"/>
                  <w:color w:val="FF0000"/>
                  <w:szCs w:val="21"/>
                  <w:rPrChange w:id="89" w:author="王慧芳" w:date="2018-05-21T16:22:00Z">
                    <w:rPr/>
                  </w:rPrChange>
                </w:rPr>
                <w:t>。点击</w:t>
              </w:r>
            </w:ins>
            <w:ins w:id="90" w:author="王慧芳" w:date="2018-05-21T16:21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  <w:rPrChange w:id="91" w:author="王慧芳" w:date="2018-05-21T16:22:00Z">
                    <w:rPr>
                      <w:rFonts w:hint="eastAsia"/>
                    </w:rPr>
                  </w:rPrChange>
                </w:rPr>
                <w:t>取</w:t>
              </w:r>
            </w:ins>
            <w:ins w:id="92" w:author="王慧芳" w:date="2018-05-21T16:21:00Z">
              <w:r>
                <w:rPr>
                  <w:rFonts w:ascii="微软雅黑" w:hAnsi="微软雅黑" w:eastAsia="微软雅黑" w:cs="微软雅黑"/>
                  <w:color w:val="FF0000"/>
                  <w:szCs w:val="21"/>
                  <w:rPrChange w:id="93" w:author="王慧芳" w:date="2018-05-21T16:22:00Z">
                    <w:rPr/>
                  </w:rPrChange>
                </w:rPr>
                <w:t>消可返回修改。点击</w:t>
              </w:r>
            </w:ins>
            <w:ins w:id="94" w:author="王慧芳" w:date="2018-05-21T16:21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  <w:rPrChange w:id="95" w:author="王慧芳" w:date="2018-05-21T16:22:00Z">
                    <w:rPr>
                      <w:rFonts w:hint="eastAsia"/>
                    </w:rPr>
                  </w:rPrChange>
                </w:rPr>
                <w:t>确</w:t>
              </w:r>
            </w:ins>
            <w:ins w:id="96" w:author="王慧芳" w:date="2018-05-21T16:21:00Z">
              <w:r>
                <w:rPr>
                  <w:rFonts w:ascii="微软雅黑" w:hAnsi="微软雅黑" w:eastAsia="微软雅黑" w:cs="微软雅黑"/>
                  <w:color w:val="FF0000"/>
                  <w:szCs w:val="21"/>
                  <w:rPrChange w:id="97" w:author="王慧芳" w:date="2018-05-21T16:22:00Z">
                    <w:rPr/>
                  </w:rPrChange>
                </w:rPr>
                <w:t>定，保存补录</w:t>
              </w:r>
            </w:ins>
            <w:ins w:id="98" w:author="王慧芳" w:date="2018-05-21T16:22:00Z">
              <w:r>
                <w:rPr>
                  <w:rFonts w:ascii="微软雅黑" w:hAnsi="微软雅黑" w:eastAsia="微软雅黑" w:cs="微软雅黑"/>
                  <w:color w:val="FF0000"/>
                  <w:szCs w:val="21"/>
                  <w:rPrChange w:id="99" w:author="王慧芳" w:date="2018-05-21T16:22:00Z">
                    <w:rPr/>
                  </w:rPrChange>
                </w:rPr>
                <w:t>项</w:t>
              </w:r>
            </w:ins>
            <w:ins w:id="100" w:author="王慧芳" w:date="2018-05-21T16:22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  <w:rPrChange w:id="101" w:author="王慧芳" w:date="2018-05-21T16:22:00Z">
                    <w:rPr>
                      <w:rFonts w:hint="eastAsia"/>
                    </w:rPr>
                  </w:rPrChange>
                </w:rPr>
                <w:t>。</w:t>
              </w:r>
            </w:ins>
            <w:del w:id="102" w:author="王慧芳" w:date="2018-05-21T16:22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  <w:rPrChange w:id="103" w:author="王慧芳" w:date="2018-05-21T16:22:00Z">
                    <w:rPr>
                      <w:rFonts w:hint="eastAsia"/>
                    </w:rPr>
                  </w:rPrChange>
                </w:rPr>
                <w:delText>首</w:delText>
              </w:r>
            </w:del>
            <w:del w:id="104" w:author="王慧芳" w:date="2018-05-21T16:22:00Z">
              <w:r>
                <w:rPr>
                  <w:rFonts w:ascii="微软雅黑" w:hAnsi="微软雅黑" w:eastAsia="微软雅黑" w:cs="微软雅黑"/>
                  <w:color w:val="FF0000"/>
                  <w:szCs w:val="21"/>
                  <w:rPrChange w:id="105" w:author="王慧芳" w:date="2018-05-21T16:22:00Z">
                    <w:rPr/>
                  </w:rPrChange>
                </w:rPr>
                <w:delText>次点击</w:delText>
              </w:r>
            </w:del>
            <w:del w:id="106" w:author="王慧芳" w:date="2018-05-21T16:22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  <w:rPrChange w:id="107" w:author="王慧芳" w:date="2018-05-21T16:22:00Z">
                    <w:rPr>
                      <w:rFonts w:hint="eastAsia"/>
                    </w:rPr>
                  </w:rPrChange>
                </w:rPr>
                <w:delText>“保</w:delText>
              </w:r>
            </w:del>
            <w:del w:id="108" w:author="王慧芳" w:date="2018-05-21T16:22:00Z">
              <w:r>
                <w:rPr>
                  <w:rFonts w:ascii="微软雅黑" w:hAnsi="微软雅黑" w:eastAsia="微软雅黑" w:cs="微软雅黑"/>
                  <w:color w:val="FF0000"/>
                  <w:szCs w:val="21"/>
                  <w:rPrChange w:id="109" w:author="王慧芳" w:date="2018-05-21T16:22:00Z">
                    <w:rPr/>
                  </w:rPrChange>
                </w:rPr>
                <w:delText>存”</w:delText>
              </w:r>
            </w:del>
            <w:del w:id="110" w:author="王慧芳" w:date="2018-05-21T16:22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  <w:rPrChange w:id="111" w:author="王慧芳" w:date="2018-05-21T16:22:00Z">
                    <w:rPr>
                      <w:rFonts w:hint="eastAsia"/>
                    </w:rPr>
                  </w:rPrChange>
                </w:rPr>
                <w:delText>时，系统</w:delText>
              </w:r>
            </w:del>
            <w:ins w:id="112" w:author="王慧芳" w:date="2018-05-21T16:22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  <w:rPrChange w:id="113" w:author="王慧芳" w:date="2018-05-21T16:22:00Z">
                    <w:rPr>
                      <w:rFonts w:hint="eastAsia"/>
                    </w:rPr>
                  </w:rPrChange>
                </w:rPr>
                <w:t>并</w:t>
              </w:r>
            </w:ins>
            <w:r>
              <w:rPr>
                <w:rFonts w:ascii="微软雅黑" w:hAnsi="微软雅黑" w:eastAsia="微软雅黑" w:cs="微软雅黑"/>
                <w:color w:val="FF0000"/>
                <w:szCs w:val="21"/>
                <w:rPrChange w:id="114" w:author="王慧芳" w:date="2018-05-21T16:22:00Z">
                  <w:rPr/>
                </w:rPrChange>
              </w:rPr>
              <w:t>自动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rPrChange w:id="115" w:author="王慧芳" w:date="2018-05-21T16:22:00Z">
                  <w:rPr>
                    <w:rFonts w:hint="eastAsia"/>
                  </w:rPr>
                </w:rPrChange>
              </w:rPr>
              <w:t>按</w:t>
            </w:r>
            <w:r>
              <w:rPr>
                <w:rFonts w:ascii="微软雅黑" w:hAnsi="微软雅黑" w:eastAsia="微软雅黑" w:cs="微软雅黑"/>
                <w:color w:val="FF0000"/>
                <w:szCs w:val="21"/>
                <w:rPrChange w:id="116" w:author="王慧芳" w:date="2018-05-21T16:22:00Z">
                  <w:rPr/>
                </w:rPrChange>
              </w:rPr>
              <w:t>合同编号前缀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rPrChange w:id="117" w:author="王慧芳" w:date="2018-05-21T16:22:00Z">
                  <w:rPr>
                    <w:rFonts w:hint="eastAsia"/>
                  </w:rPr>
                </w:rPrChange>
              </w:rPr>
              <w:t>规则初</w:t>
            </w:r>
            <w:r>
              <w:rPr>
                <w:rFonts w:ascii="微软雅黑" w:hAnsi="微软雅黑" w:eastAsia="微软雅黑" w:cs="微软雅黑"/>
                <w:color w:val="FF0000"/>
                <w:szCs w:val="21"/>
                <w:rPrChange w:id="118" w:author="王慧芳" w:date="2018-05-21T16:22:00Z">
                  <w:rPr/>
                </w:rPrChange>
              </w:rPr>
              <w:t>始化合同编号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rPrChange w:id="119" w:author="王慧芳" w:date="2018-05-21T16:22:00Z">
                  <w:rPr>
                    <w:rFonts w:hint="eastAsia"/>
                  </w:rPr>
                </w:rPrChange>
              </w:rPr>
              <w:t>。初始</w:t>
            </w:r>
            <w:r>
              <w:rPr>
                <w:rFonts w:ascii="微软雅黑" w:hAnsi="微软雅黑" w:eastAsia="微软雅黑" w:cs="微软雅黑"/>
                <w:color w:val="FF0000"/>
                <w:szCs w:val="21"/>
                <w:rPrChange w:id="120" w:author="王慧芳" w:date="2018-05-21T16:22:00Z">
                  <w:rPr/>
                </w:rPrChange>
              </w:rPr>
              <w:t>化动作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rPrChange w:id="121" w:author="王慧芳" w:date="2018-05-21T16:22:00Z">
                  <w:rPr>
                    <w:rFonts w:hint="eastAsia"/>
                  </w:rPr>
                </w:rPrChange>
              </w:rPr>
              <w:t>操作</w:t>
            </w:r>
            <w:r>
              <w:rPr>
                <w:rFonts w:ascii="微软雅黑" w:hAnsi="微软雅黑" w:eastAsia="微软雅黑" w:cs="微软雅黑"/>
                <w:color w:val="FF0000"/>
                <w:szCs w:val="21"/>
                <w:rPrChange w:id="122" w:author="王慧芳" w:date="2018-05-21T16:22:00Z">
                  <w:rPr/>
                </w:rPrChange>
              </w:rPr>
              <w:t>人员无感知。</w:t>
            </w:r>
          </w:p>
          <w:p>
            <w:pPr>
              <w:pStyle w:val="32"/>
              <w:widowControl/>
              <w:numPr>
                <w:ilvl w:val="0"/>
                <w:numId w:val="2"/>
              </w:numPr>
              <w:ind w:firstLineChars="0"/>
              <w:jc w:val="left"/>
              <w:textAlignment w:val="center"/>
              <w:rPr>
                <w:rFonts w:ascii="微软雅黑" w:hAnsi="微软雅黑" w:eastAsia="微软雅黑" w:cs="微软雅黑"/>
                <w:szCs w:val="21"/>
                <w:rPrChange w:id="124" w:author="王慧芳" w:date="2018-05-21T16:22:00Z">
                  <w:rPr/>
                </w:rPrChange>
              </w:rPr>
              <w:pPrChange w:id="123" w:author="王慧芳" w:date="2018-05-21T16:22:00Z">
                <w:pPr>
                  <w:widowControl/>
                  <w:jc w:val="left"/>
                  <w:textAlignment w:val="center"/>
                </w:pPr>
              </w:pPrChange>
            </w:pPr>
            <w:del w:id="125" w:author="王慧芳" w:date="2018-05-21T16:22:00Z">
              <w:r>
                <w:rPr>
                  <w:rFonts w:ascii="微软雅黑" w:hAnsi="微软雅黑" w:eastAsia="微软雅黑" w:cs="微软雅黑"/>
                  <w:color w:val="FF0000"/>
                  <w:szCs w:val="21"/>
                  <w:rPrChange w:id="126" w:author="王慧芳" w:date="2018-05-21T16:22:00Z">
                    <w:rPr/>
                  </w:rPrChange>
                </w:rPr>
                <w:delText>再</w:delText>
              </w:r>
            </w:del>
            <w:del w:id="127" w:author="王慧芳" w:date="2018-05-21T16:22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  <w:rPrChange w:id="128" w:author="王慧芳" w:date="2018-05-21T16:22:00Z">
                    <w:rPr>
                      <w:rFonts w:hint="eastAsia"/>
                    </w:rPr>
                  </w:rPrChange>
                </w:rPr>
                <w:delText>次</w:delText>
              </w:r>
            </w:del>
            <w:del w:id="129" w:author="王慧芳" w:date="2018-05-21T16:22:00Z">
              <w:r>
                <w:rPr>
                  <w:rFonts w:ascii="微软雅黑" w:hAnsi="微软雅黑" w:eastAsia="微软雅黑" w:cs="微软雅黑"/>
                  <w:color w:val="FF0000"/>
                  <w:szCs w:val="21"/>
                  <w:rPrChange w:id="130" w:author="王慧芳" w:date="2018-05-21T16:22:00Z">
                    <w:rPr/>
                  </w:rPrChange>
                </w:rPr>
                <w:delText>点击保存时，若</w:delText>
              </w:r>
            </w:del>
            <w:del w:id="131" w:author="王慧芳" w:date="2018-05-21T16:22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  <w:rPrChange w:id="132" w:author="王慧芳" w:date="2018-05-21T16:22:00Z">
                    <w:rPr>
                      <w:rFonts w:hint="eastAsia"/>
                    </w:rPr>
                  </w:rPrChange>
                </w:rPr>
                <w:delText>初</w:delText>
              </w:r>
            </w:del>
            <w:del w:id="133" w:author="王慧芳" w:date="2018-05-21T16:22:00Z">
              <w:r>
                <w:rPr>
                  <w:rFonts w:ascii="微软雅黑" w:hAnsi="微软雅黑" w:eastAsia="微软雅黑" w:cs="微软雅黑"/>
                  <w:color w:val="FF0000"/>
                  <w:szCs w:val="21"/>
                  <w:rPrChange w:id="134" w:author="王慧芳" w:date="2018-05-21T16:22:00Z">
                    <w:rPr/>
                  </w:rPrChange>
                </w:rPr>
                <w:delText>始化的合同编号已存在，就不</w:delText>
              </w:r>
            </w:del>
            <w:del w:id="135" w:author="王慧芳" w:date="2018-05-21T16:22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  <w:rPrChange w:id="136" w:author="王慧芳" w:date="2018-05-21T16:22:00Z">
                    <w:rPr>
                      <w:rFonts w:hint="eastAsia"/>
                    </w:rPr>
                  </w:rPrChange>
                </w:rPr>
                <w:delText>用再</w:delText>
              </w:r>
            </w:del>
            <w:del w:id="137" w:author="王慧芳" w:date="2018-05-21T16:22:00Z">
              <w:r>
                <w:rPr>
                  <w:rFonts w:ascii="微软雅黑" w:hAnsi="微软雅黑" w:eastAsia="微软雅黑" w:cs="微软雅黑"/>
                  <w:color w:val="FF0000"/>
                  <w:szCs w:val="21"/>
                  <w:rPrChange w:id="138" w:author="王慧芳" w:date="2018-05-21T16:22:00Z">
                    <w:rPr/>
                  </w:rPrChange>
                </w:rPr>
                <w:delText>次生成</w:delText>
              </w:r>
            </w:del>
            <w:del w:id="139" w:author="王慧芳" w:date="2018-05-21T16:22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  <w:rPrChange w:id="140" w:author="王慧芳" w:date="2018-05-21T16:22:00Z">
                    <w:rPr>
                      <w:rFonts w:hint="eastAsia"/>
                    </w:rPr>
                  </w:rPrChange>
                </w:rPr>
                <w:delText>。</w:delText>
              </w:r>
            </w:del>
            <w:ins w:id="141" w:author="王慧芳" w:date="2018-05-21T16:22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</w:rPr>
                <w:t>合</w:t>
              </w:r>
            </w:ins>
            <w:ins w:id="142" w:author="王慧芳" w:date="2018-05-21T16:22:00Z">
              <w:r>
                <w:rPr>
                  <w:rFonts w:ascii="微软雅黑" w:hAnsi="微软雅黑" w:eastAsia="微软雅黑" w:cs="微软雅黑"/>
                  <w:color w:val="FF0000"/>
                  <w:szCs w:val="21"/>
                </w:rPr>
                <w:t>同编号前</w:t>
              </w:r>
            </w:ins>
            <w:ins w:id="143" w:author="王慧芳" w:date="2018-05-21T16:23:00Z">
              <w:r>
                <w:rPr>
                  <w:rFonts w:ascii="微软雅黑" w:hAnsi="微软雅黑" w:eastAsia="微软雅黑" w:cs="微软雅黑"/>
                  <w:color w:val="FF0000"/>
                  <w:szCs w:val="21"/>
                </w:rPr>
                <w:t>缀保存后再次修改时，</w:t>
              </w:r>
            </w:ins>
            <w:ins w:id="144" w:author="王慧芳" w:date="2018-05-21T16:23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</w:rPr>
                <w:t>文本</w:t>
              </w:r>
            </w:ins>
            <w:ins w:id="145" w:author="王慧芳" w:date="2018-05-21T16:23:00Z">
              <w:r>
                <w:rPr>
                  <w:rFonts w:ascii="微软雅黑" w:hAnsi="微软雅黑" w:eastAsia="微软雅黑" w:cs="微软雅黑"/>
                  <w:color w:val="FF0000"/>
                  <w:szCs w:val="21"/>
                </w:rPr>
                <w:t>框置灰，只读不可编辑。若</w:t>
              </w:r>
            </w:ins>
            <w:ins w:id="146" w:author="王慧芳" w:date="2018-05-21T16:25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</w:rPr>
                <w:t>首</w:t>
              </w:r>
            </w:ins>
            <w:ins w:id="147" w:author="王慧芳" w:date="2018-05-21T16:25:00Z">
              <w:r>
                <w:rPr>
                  <w:rFonts w:ascii="微软雅黑" w:hAnsi="微软雅黑" w:eastAsia="微软雅黑" w:cs="微软雅黑"/>
                  <w:color w:val="FF0000"/>
                  <w:szCs w:val="21"/>
                </w:rPr>
                <w:t>次录入错误导致生成的合同</w:t>
              </w:r>
            </w:ins>
            <w:ins w:id="148" w:author="王慧芳" w:date="2018-05-21T16:25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</w:rPr>
                <w:t>编辑</w:t>
              </w:r>
            </w:ins>
            <w:ins w:id="149" w:author="王慧芳" w:date="2018-05-21T16:25:00Z">
              <w:r>
                <w:rPr>
                  <w:rFonts w:ascii="微软雅黑" w:hAnsi="微软雅黑" w:eastAsia="微软雅黑" w:cs="微软雅黑"/>
                  <w:color w:val="FF0000"/>
                  <w:szCs w:val="21"/>
                </w:rPr>
                <w:t>有误，</w:t>
              </w:r>
            </w:ins>
            <w:ins w:id="150" w:author="王慧芳" w:date="2018-05-21T16:25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</w:rPr>
                <w:t>线</w:t>
              </w:r>
            </w:ins>
            <w:ins w:id="151" w:author="王慧芳" w:date="2018-05-21T16:25:00Z">
              <w:r>
                <w:rPr>
                  <w:rFonts w:ascii="微软雅黑" w:hAnsi="微软雅黑" w:eastAsia="微软雅黑" w:cs="微软雅黑"/>
                  <w:color w:val="FF0000"/>
                  <w:szCs w:val="21"/>
                </w:rPr>
                <w:t>上不可再次修改生成。可</w:t>
              </w:r>
            </w:ins>
            <w:ins w:id="152" w:author="王慧芳" w:date="2018-05-21T16:25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</w:rPr>
                <w:t>线</w:t>
              </w:r>
            </w:ins>
            <w:ins w:id="153" w:author="王慧芳" w:date="2018-05-21T16:25:00Z">
              <w:r>
                <w:rPr>
                  <w:rFonts w:ascii="微软雅黑" w:hAnsi="微软雅黑" w:eastAsia="微软雅黑" w:cs="微软雅黑"/>
                  <w:color w:val="FF0000"/>
                  <w:szCs w:val="21"/>
                </w:rPr>
                <w:t>下</w:t>
              </w:r>
            </w:ins>
            <w:ins w:id="154" w:author="王慧芳" w:date="2018-05-21T16:25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</w:rPr>
                <w:t>由</w:t>
              </w:r>
            </w:ins>
            <w:ins w:id="155" w:author="王慧芳" w:date="2018-05-21T16:25:00Z">
              <w:r>
                <w:rPr>
                  <w:rFonts w:ascii="微软雅黑" w:hAnsi="微软雅黑" w:eastAsia="微软雅黑" w:cs="微软雅黑"/>
                  <w:color w:val="FF0000"/>
                  <w:szCs w:val="21"/>
                </w:rPr>
                <w:t>技术</w:t>
              </w:r>
            </w:ins>
            <w:ins w:id="156" w:author="王慧芳" w:date="2018-05-21T16:25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</w:rPr>
                <w:t>进</w:t>
              </w:r>
            </w:ins>
            <w:ins w:id="157" w:author="王慧芳" w:date="2018-05-21T16:25:00Z">
              <w:r>
                <w:rPr>
                  <w:rFonts w:ascii="微软雅黑" w:hAnsi="微软雅黑" w:eastAsia="微软雅黑" w:cs="微软雅黑"/>
                  <w:color w:val="FF0000"/>
                  <w:szCs w:val="21"/>
                </w:rPr>
                <w:t>行</w:t>
              </w:r>
            </w:ins>
            <w:ins w:id="158" w:author="王慧芳" w:date="2018-05-21T16:25:00Z">
              <w:r>
                <w:rPr>
                  <w:rFonts w:hint="eastAsia" w:ascii="微软雅黑" w:hAnsi="微软雅黑" w:eastAsia="微软雅黑" w:cs="微软雅黑"/>
                  <w:color w:val="FF0000"/>
                  <w:szCs w:val="21"/>
                </w:rPr>
                <w:t>SQL修正</w:t>
              </w:r>
            </w:ins>
            <w:ins w:id="159" w:author="王慧芳" w:date="2018-05-21T16:25:00Z">
              <w:r>
                <w:rPr>
                  <w:rFonts w:ascii="微软雅黑" w:hAnsi="微软雅黑" w:eastAsia="微软雅黑" w:cs="微软雅黑"/>
                  <w:color w:val="FF0000"/>
                  <w:szCs w:val="21"/>
                </w:rPr>
                <w:t>。</w:t>
              </w:r>
            </w:ins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379" w:hRule="atLeast"/>
        </w:trPr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产品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详情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6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产品详情、导出中同步增加“协</w:t>
            </w:r>
            <w:r>
              <w:rPr>
                <w:rFonts w:ascii="微软雅黑" w:hAnsi="微软雅黑" w:eastAsia="微软雅黑" w:cs="微软雅黑"/>
                <w:szCs w:val="21"/>
              </w:rPr>
              <w:t>议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模</w:t>
            </w:r>
            <w:r>
              <w:rPr>
                <w:rFonts w:ascii="微软雅黑" w:hAnsi="微软雅黑" w:eastAsia="微软雅黑" w:cs="微软雅黑"/>
                <w:szCs w:val="21"/>
              </w:rPr>
              <w:t>板编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号”、</w:t>
            </w:r>
            <w:r>
              <w:rPr>
                <w:rFonts w:ascii="微软雅黑" w:hAnsi="微软雅黑" w:eastAsia="微软雅黑" w:cs="微软雅黑"/>
                <w:szCs w:val="21"/>
              </w:rPr>
              <w:t>“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合</w:t>
            </w:r>
            <w:r>
              <w:rPr>
                <w:rFonts w:ascii="微软雅黑" w:hAnsi="微软雅黑" w:eastAsia="微软雅黑" w:cs="微软雅黑"/>
                <w:szCs w:val="21"/>
              </w:rPr>
              <w:t>同编号前缀”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字段。</w:t>
            </w:r>
          </w:p>
        </w:tc>
      </w:tr>
    </w:tbl>
    <w:p>
      <w:pPr>
        <w:ind w:left="840" w:firstLine="420"/>
        <w:rPr>
          <w:rFonts w:ascii="微软雅黑" w:hAnsi="微软雅黑" w:eastAsia="微软雅黑" w:cs="微软雅黑"/>
          <w:color w:val="FEFFFF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color w:val="FEFFFF"/>
          <w:sz w:val="18"/>
          <w:szCs w:val="18"/>
          <w:lang w:val="zh-CN"/>
        </w:rPr>
        <w:t>，并修</w:t>
      </w:r>
    </w:p>
    <w:p>
      <w:pPr>
        <w:rPr>
          <w:rFonts w:ascii="微软雅黑" w:hAnsi="微软雅黑" w:eastAsia="微软雅黑"/>
          <w:b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上</w:t>
      </w:r>
      <w:r>
        <w:rPr>
          <w:rFonts w:ascii="微软雅黑" w:hAnsi="微软雅黑" w:eastAsia="微软雅黑"/>
          <w:b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架前</w:t>
      </w:r>
      <w:r>
        <w:rPr>
          <w:rFonts w:hint="eastAsia" w:ascii="微软雅黑" w:hAnsi="微软雅黑" w:eastAsia="微软雅黑"/>
          <w:b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系统</w:t>
      </w:r>
      <w:r>
        <w:rPr>
          <w:rFonts w:ascii="微软雅黑" w:hAnsi="微软雅黑" w:eastAsia="微软雅黑"/>
          <w:b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校验：</w:t>
      </w:r>
    </w:p>
    <w:p>
      <w:pP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点击</w:t>
      </w: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某产品上架</w:t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按</w:t>
      </w: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钮，系统校验</w:t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该</w:t>
      </w: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产品的协</w:t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议</w:t>
      </w: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模板编号</w:t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、</w:t>
      </w: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合同编号</w:t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前</w:t>
      </w: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缀均不能</w:t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为</w:t>
      </w: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空</w:t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且电签</w:t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系统该</w:t>
      </w: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电签协议模板已启用才能上架。否</w:t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则给予</w:t>
      </w: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提示</w:t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原</w:t>
      </w: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提示信息</w:t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/>
          <w:color w:val="000000" w:themeColor="text1"/>
          <w:szCs w:val="21"/>
          <w:highlight w:val="lightGray"/>
          <w:lang w:val="zh-CN"/>
          <w14:textFill>
            <w14:solidFill>
              <w14:schemeClr w14:val="tx1"/>
            </w14:solidFill>
          </w14:textFill>
        </w:rPr>
        <w:t>请</w:t>
      </w:r>
      <w:r>
        <w:rPr>
          <w:rFonts w:ascii="微软雅黑" w:hAnsi="微软雅黑" w:eastAsia="微软雅黑"/>
          <w:color w:val="000000" w:themeColor="text1"/>
          <w:szCs w:val="21"/>
          <w:highlight w:val="lightGray"/>
          <w:lang w:val="zh-CN"/>
          <w14:textFill>
            <w14:solidFill>
              <w14:schemeClr w14:val="tx1"/>
            </w14:solidFill>
          </w14:textFill>
        </w:rPr>
        <w:t>开发协议模板签章后再上架</w:t>
      </w: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”调整为</w:t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/>
          <w:szCs w:val="21"/>
          <w:highlight w:val="yellow"/>
          <w:lang w:val="zh-CN"/>
        </w:rPr>
        <w:t>请</w:t>
      </w:r>
      <w:r>
        <w:rPr>
          <w:rFonts w:ascii="微软雅黑" w:hAnsi="微软雅黑" w:eastAsia="微软雅黑"/>
          <w:szCs w:val="21"/>
          <w:highlight w:val="yellow"/>
          <w:lang w:val="zh-CN"/>
        </w:rPr>
        <w:t>核查电签协议模板</w:t>
      </w:r>
      <w:r>
        <w:rPr>
          <w:rFonts w:hint="eastAsia" w:ascii="微软雅黑" w:hAnsi="微软雅黑" w:eastAsia="微软雅黑"/>
          <w:szCs w:val="21"/>
          <w:highlight w:val="yellow"/>
          <w:lang w:val="zh-CN"/>
        </w:rPr>
        <w:t>是</w:t>
      </w:r>
      <w:r>
        <w:rPr>
          <w:rFonts w:ascii="微软雅黑" w:hAnsi="微软雅黑" w:eastAsia="微软雅黑"/>
          <w:szCs w:val="21"/>
          <w:highlight w:val="yellow"/>
          <w:lang w:val="zh-CN"/>
        </w:rPr>
        <w:t>否生效或补录</w:t>
      </w:r>
      <w:r>
        <w:rPr>
          <w:rFonts w:hint="eastAsia" w:ascii="微软雅黑" w:hAnsi="微软雅黑" w:eastAsia="微软雅黑"/>
          <w:szCs w:val="21"/>
          <w:highlight w:val="yellow"/>
          <w:lang w:val="zh-CN"/>
        </w:rPr>
        <w:t>后再</w:t>
      </w:r>
      <w:r>
        <w:rPr>
          <w:rFonts w:ascii="微软雅黑" w:hAnsi="微软雅黑" w:eastAsia="微软雅黑"/>
          <w:szCs w:val="21"/>
          <w:highlight w:val="yellow"/>
          <w:lang w:val="zh-CN"/>
        </w:rPr>
        <w:t>上架</w:t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”</w:t>
      </w:r>
    </w:p>
    <w:p>
      <w:pP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311140" cy="146050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测</w:t>
      </w:r>
      <w:r>
        <w:rPr>
          <w:rFonts w:ascii="微软雅黑" w:hAnsi="微软雅黑" w:eastAsia="微软雅黑"/>
          <w:b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试注意事项：</w:t>
      </w:r>
    </w:p>
    <w:p>
      <w:pPr>
        <w:pStyle w:val="32"/>
        <w:numPr>
          <w:ilvl w:val="0"/>
          <w:numId w:val="3"/>
        </w:numPr>
        <w:ind w:firstLineChars="0"/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运营</w:t>
      </w: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后</w:t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台补</w:t>
      </w: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录</w:t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电</w:t>
      </w: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签协议编号及合同</w:t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编号</w:t>
      </w: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前缀后，</w:t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测</w:t>
      </w: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试电签是否</w:t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按</w:t>
      </w: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录入项进行正常</w:t>
      </w:r>
      <w:r>
        <w:rPr>
          <w:rFonts w:hint="eastAsia"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签署</w:t>
      </w:r>
      <w:r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。</w:t>
      </w:r>
    </w:p>
    <w:p>
      <w:pPr>
        <w:pStyle w:val="32"/>
        <w:ind w:left="330" w:firstLine="0" w:firstLineChars="0"/>
        <w:rPr>
          <w:rFonts w:ascii="微软雅黑" w:hAnsi="微软雅黑" w:eastAsia="微软雅黑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rPr>
          <w:rFonts w:ascii="微软雅黑" w:hAnsi="微软雅黑" w:eastAsia="微软雅黑" w:cs="微软雅黑"/>
          <w:sz w:val="28"/>
          <w:szCs w:val="22"/>
        </w:rPr>
      </w:pPr>
      <w:bookmarkStart w:id="7" w:name="_Toc514227127"/>
      <w:r>
        <w:rPr>
          <w:rFonts w:hint="eastAsia" w:ascii="微软雅黑" w:hAnsi="微软雅黑" w:eastAsia="微软雅黑" w:cs="微软雅黑"/>
          <w:sz w:val="28"/>
          <w:szCs w:val="22"/>
        </w:rPr>
        <w:t>认</w:t>
      </w:r>
      <w:r>
        <w:rPr>
          <w:rFonts w:ascii="微软雅黑" w:hAnsi="微软雅黑" w:eastAsia="微软雅黑" w:cs="微软雅黑"/>
          <w:sz w:val="28"/>
          <w:szCs w:val="22"/>
        </w:rPr>
        <w:t>申购申请中补传联行号</w:t>
      </w:r>
      <w:bookmarkEnd w:id="7"/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类</w:t>
      </w:r>
      <w:r>
        <w:rPr>
          <w:rFonts w:ascii="微软雅黑" w:hAnsi="微软雅黑" w:eastAsia="微软雅黑"/>
        </w:rPr>
        <w:t>固收交易给产品中心（</w:t>
      </w:r>
      <w:r>
        <w:rPr>
          <w:rFonts w:hint="eastAsia" w:ascii="微软雅黑" w:hAnsi="微软雅黑" w:eastAsia="微软雅黑"/>
        </w:rPr>
        <w:t>芝麻</w:t>
      </w:r>
      <w:r>
        <w:rPr>
          <w:rFonts w:ascii="微软雅黑" w:hAnsi="微软雅黑" w:eastAsia="微软雅黑"/>
        </w:rPr>
        <w:t>）</w:t>
      </w:r>
      <w:r>
        <w:rPr>
          <w:rFonts w:hint="eastAsia" w:ascii="微软雅黑" w:hAnsi="微软雅黑" w:eastAsia="微软雅黑"/>
        </w:rPr>
        <w:t>发</w:t>
      </w:r>
      <w:r>
        <w:rPr>
          <w:rFonts w:ascii="微软雅黑" w:hAnsi="微软雅黑" w:eastAsia="微软雅黑"/>
        </w:rPr>
        <w:t>送认申购申请中，补传联行号。原</w:t>
      </w:r>
      <w:r>
        <w:rPr>
          <w:rFonts w:hint="eastAsia" w:ascii="微软雅黑" w:hAnsi="微软雅黑" w:eastAsia="微软雅黑"/>
        </w:rPr>
        <w:t>芝麻</w:t>
      </w:r>
      <w:r>
        <w:rPr>
          <w:rFonts w:ascii="微软雅黑" w:hAnsi="微软雅黑" w:eastAsia="微软雅黑"/>
        </w:rPr>
        <w:t>接口联行号字段要求非必填，所以星火发认申购时没传给芝麻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本次跌代补传。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</w:t>
      </w:r>
      <w:r>
        <w:rPr>
          <w:rFonts w:ascii="微软雅黑" w:hAnsi="微软雅黑" w:eastAsia="微软雅黑"/>
        </w:rPr>
        <w:t>试</w:t>
      </w:r>
      <w:r>
        <w:rPr>
          <w:rFonts w:hint="eastAsia" w:ascii="微软雅黑" w:hAnsi="微软雅黑" w:eastAsia="微软雅黑"/>
        </w:rPr>
        <w:t>：用户签约</w:t>
      </w:r>
      <w:r>
        <w:rPr>
          <w:rFonts w:ascii="微软雅黑" w:hAnsi="微软雅黑" w:eastAsia="微软雅黑"/>
        </w:rPr>
        <w:t>时绑定的银行卡对应联行号在星火数据库</w:t>
      </w:r>
      <w:r>
        <w:rPr>
          <w:rFonts w:hint="eastAsia" w:ascii="微软雅黑" w:hAnsi="微软雅黑" w:eastAsia="微软雅黑"/>
        </w:rPr>
        <w:t>已</w:t>
      </w:r>
      <w:r>
        <w:rPr>
          <w:rFonts w:ascii="微软雅黑" w:hAnsi="微软雅黑" w:eastAsia="微软雅黑"/>
        </w:rPr>
        <w:t>有存储，星火后</w:t>
      </w:r>
      <w:r>
        <w:rPr>
          <w:rFonts w:hint="eastAsia" w:ascii="微软雅黑" w:hAnsi="微软雅黑" w:eastAsia="微软雅黑"/>
        </w:rPr>
        <w:t>台</w:t>
      </w:r>
      <w:r>
        <w:rPr>
          <w:rFonts w:ascii="微软雅黑" w:hAnsi="微软雅黑" w:eastAsia="微软雅黑"/>
        </w:rPr>
        <w:t>不可见。预约</w:t>
      </w:r>
      <w:r>
        <w:rPr>
          <w:rFonts w:hint="eastAsia" w:ascii="微软雅黑" w:hAnsi="微软雅黑" w:eastAsia="微软雅黑"/>
        </w:rPr>
        <w:t>一</w:t>
      </w:r>
      <w:r>
        <w:rPr>
          <w:rFonts w:ascii="微软雅黑" w:hAnsi="微软雅黑" w:eastAsia="微软雅黑"/>
        </w:rPr>
        <w:t>笔</w:t>
      </w:r>
      <w:r>
        <w:rPr>
          <w:rFonts w:hint="eastAsia" w:ascii="微软雅黑" w:hAnsi="微软雅黑" w:eastAsia="微软雅黑"/>
        </w:rPr>
        <w:t>交易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在芝麻</w:t>
      </w:r>
      <w:r>
        <w:rPr>
          <w:rFonts w:ascii="微软雅黑" w:hAnsi="微软雅黑" w:eastAsia="微软雅黑"/>
        </w:rPr>
        <w:t>系统查看该交易对应认购单</w:t>
      </w:r>
      <w:r>
        <w:rPr>
          <w:rFonts w:hint="eastAsia" w:ascii="微软雅黑" w:hAnsi="微软雅黑" w:eastAsia="微软雅黑"/>
        </w:rPr>
        <w:t>的联行</w:t>
      </w:r>
      <w:r>
        <w:rPr>
          <w:rFonts w:ascii="微软雅黑" w:hAnsi="微软雅黑" w:eastAsia="微软雅黑"/>
        </w:rPr>
        <w:t>号。</w:t>
      </w:r>
    </w:p>
    <w:p>
      <w:pP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18" w:right="2408" w:bottom="1843" w:left="1134" w:header="397" w:footer="1134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5067300</wp:posOffset>
          </wp:positionH>
          <wp:positionV relativeFrom="paragraph">
            <wp:posOffset>6350</wp:posOffset>
          </wp:positionV>
          <wp:extent cx="932815" cy="200025"/>
          <wp:effectExtent l="0" t="0" r="6985" b="3175"/>
          <wp:wrapNone/>
          <wp:docPr id="1" name="图片 0" descr="宜信LOGO与网址“宜人宜己信用中国”组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宜信LOGO与网址“宜人宜己信用中国”组合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281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wordWrap w:val="0"/>
      <w:ind w:right="221"/>
      <w:jc w:val="right"/>
      <w:rPr>
        <w:rFonts w:ascii="仿宋_GB2312" w:eastAsia="仿宋_GB2312"/>
        <w:b/>
        <w:sz w:val="22"/>
        <w:szCs w:val="21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71120</wp:posOffset>
          </wp:positionH>
          <wp:positionV relativeFrom="paragraph">
            <wp:posOffset>153035</wp:posOffset>
          </wp:positionV>
          <wp:extent cx="1195705" cy="476250"/>
          <wp:effectExtent l="0" t="0" r="0" b="6350"/>
          <wp:wrapNone/>
          <wp:docPr id="2" name="图片 1" descr="\\shichang-nas\市场与公关部设计组\A-品牌\LOGO-8周年三端\宜信-8周年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\\shichang-nas\市场与公关部设计组\A-品牌\LOGO-8周年三端\宜信-8周年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570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/>
  <w:p>
    <w:pPr>
      <w:pBdr>
        <w:bottom w:val="single" w:color="auto" w:sz="4" w:space="0"/>
      </w:pBdr>
      <w:jc w:val="right"/>
    </w:pPr>
  </w:p>
  <w:p>
    <w:pPr>
      <w:pBdr>
        <w:bottom w:val="single" w:color="auto" w:sz="4" w:space="0"/>
      </w:pBdr>
      <w:jc w:val="right"/>
    </w:pPr>
    <w:r>
      <w:rPr>
        <w:rFonts w:hint="eastAsia"/>
      </w:rPr>
      <w:t>星火功能升级需求文档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decimal"/>
      <w:pStyle w:val="2"/>
      <w:suff w:val="space"/>
      <w:lvlText w:val="第%1章"/>
      <w:lvlJc w:val="left"/>
      <w:pPr>
        <w:ind w:left="326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425" w:firstLine="0"/>
      </w:pPr>
    </w:lvl>
    <w:lvl w:ilvl="2" w:tentative="0">
      <w:start w:val="1"/>
      <w:numFmt w:val="decimal"/>
      <w:pStyle w:val="4"/>
      <w:suff w:val="space"/>
      <w:lvlText w:val="%1.%2.%3"/>
      <w:lvlJc w:val="left"/>
      <w:pPr>
        <w:ind w:left="425" w:firstLine="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425" w:firstLine="0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425" w:firstLine="0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425" w:firstLine="0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425" w:firstLine="0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425" w:firstLine="0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425" w:firstLine="0"/>
      </w:pPr>
      <w:rPr>
        <w:rFonts w:hint="eastAsia"/>
      </w:rPr>
    </w:lvl>
  </w:abstractNum>
  <w:abstractNum w:abstractNumId="1">
    <w:nsid w:val="492C5591"/>
    <w:multiLevelType w:val="multilevel"/>
    <w:tmpl w:val="492C5591"/>
    <w:lvl w:ilvl="0" w:tentative="0">
      <w:start w:val="1"/>
      <w:numFmt w:val="decimal"/>
      <w:lvlText w:val="%1、"/>
      <w:lvlJc w:val="left"/>
      <w:pPr>
        <w:ind w:left="330" w:hanging="3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4E7D9F"/>
    <w:multiLevelType w:val="multilevel"/>
    <w:tmpl w:val="544E7D9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王慧芳">
    <w15:presenceInfo w15:providerId="AD" w15:userId="S-1-5-21-3435705956-1022039070-3381580819-116154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24"/>
    <w:rsid w:val="00005DFD"/>
    <w:rsid w:val="000E5963"/>
    <w:rsid w:val="00126017"/>
    <w:rsid w:val="001D5544"/>
    <w:rsid w:val="001E2A8A"/>
    <w:rsid w:val="002B7E7F"/>
    <w:rsid w:val="003070C0"/>
    <w:rsid w:val="00337E27"/>
    <w:rsid w:val="00350FD2"/>
    <w:rsid w:val="003C1DF6"/>
    <w:rsid w:val="003E116D"/>
    <w:rsid w:val="003E727F"/>
    <w:rsid w:val="004266B1"/>
    <w:rsid w:val="004601E7"/>
    <w:rsid w:val="004A7638"/>
    <w:rsid w:val="004F01A6"/>
    <w:rsid w:val="00500E24"/>
    <w:rsid w:val="0050426E"/>
    <w:rsid w:val="0056732B"/>
    <w:rsid w:val="005F7084"/>
    <w:rsid w:val="0069721D"/>
    <w:rsid w:val="006D2CAC"/>
    <w:rsid w:val="00797FE5"/>
    <w:rsid w:val="00814B3B"/>
    <w:rsid w:val="00892D1B"/>
    <w:rsid w:val="008A27C1"/>
    <w:rsid w:val="008B186C"/>
    <w:rsid w:val="0099583E"/>
    <w:rsid w:val="00B5536D"/>
    <w:rsid w:val="00B570DB"/>
    <w:rsid w:val="00B90E94"/>
    <w:rsid w:val="00BE0993"/>
    <w:rsid w:val="00C669C6"/>
    <w:rsid w:val="00D847D8"/>
    <w:rsid w:val="00E5015B"/>
    <w:rsid w:val="00E96989"/>
    <w:rsid w:val="00F14A53"/>
    <w:rsid w:val="00F15A48"/>
    <w:rsid w:val="00F41CED"/>
    <w:rsid w:val="00F47493"/>
    <w:rsid w:val="00F96818"/>
    <w:rsid w:val="0A33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9"/>
    <w:pPr>
      <w:numPr>
        <w:ilvl w:val="0"/>
        <w:numId w:val="1"/>
      </w:numPr>
      <w:adjustRightInd w:val="0"/>
      <w:spacing w:line="360" w:lineRule="auto"/>
      <w:jc w:val="left"/>
      <w:textAlignment w:val="baseline"/>
      <w:outlineLvl w:val="0"/>
    </w:pPr>
    <w:rPr>
      <w:rFonts w:ascii="宋体" w:hAnsi="Times New Roman"/>
      <w:b/>
      <w:kern w:val="0"/>
      <w:sz w:val="44"/>
      <w:szCs w:val="20"/>
    </w:rPr>
  </w:style>
  <w:style w:type="paragraph" w:styleId="3">
    <w:name w:val="heading 2"/>
    <w:basedOn w:val="2"/>
    <w:next w:val="1"/>
    <w:link w:val="23"/>
    <w:qFormat/>
    <w:uiPriority w:val="9"/>
    <w:pPr>
      <w:numPr>
        <w:ilvl w:val="1"/>
      </w:numPr>
      <w:outlineLvl w:val="1"/>
    </w:pPr>
    <w:rPr>
      <w:sz w:val="32"/>
    </w:rPr>
  </w:style>
  <w:style w:type="paragraph" w:styleId="4">
    <w:name w:val="heading 3"/>
    <w:basedOn w:val="3"/>
    <w:next w:val="1"/>
    <w:link w:val="24"/>
    <w:qFormat/>
    <w:uiPriority w:val="9"/>
    <w:pPr>
      <w:keepNext/>
      <w:keepLines/>
      <w:numPr>
        <w:ilvl w:val="2"/>
      </w:numPr>
      <w:adjustRightInd/>
      <w:textAlignment w:val="auto"/>
      <w:outlineLvl w:val="2"/>
    </w:pPr>
    <w:rPr>
      <w:sz w:val="30"/>
    </w:rPr>
  </w:style>
  <w:style w:type="paragraph" w:styleId="5">
    <w:name w:val="heading 4"/>
    <w:basedOn w:val="4"/>
    <w:next w:val="1"/>
    <w:link w:val="25"/>
    <w:qFormat/>
    <w:uiPriority w:val="9"/>
    <w:pPr>
      <w:numPr>
        <w:ilvl w:val="3"/>
      </w:numPr>
      <w:outlineLvl w:val="3"/>
    </w:pPr>
    <w:rPr>
      <w:rFonts w:hAnsi="Arial"/>
      <w:sz w:val="28"/>
    </w:rPr>
  </w:style>
  <w:style w:type="paragraph" w:styleId="6">
    <w:name w:val="heading 5"/>
    <w:basedOn w:val="5"/>
    <w:next w:val="1"/>
    <w:link w:val="26"/>
    <w:qFormat/>
    <w:uiPriority w:val="9"/>
    <w:pPr>
      <w:numPr>
        <w:ilvl w:val="4"/>
      </w:numPr>
      <w:outlineLvl w:val="4"/>
    </w:pPr>
    <w:rPr>
      <w:sz w:val="24"/>
    </w:rPr>
  </w:style>
  <w:style w:type="paragraph" w:styleId="7">
    <w:name w:val="heading 6"/>
    <w:basedOn w:val="6"/>
    <w:next w:val="1"/>
    <w:link w:val="27"/>
    <w:qFormat/>
    <w:uiPriority w:val="9"/>
    <w:pPr>
      <w:numPr>
        <w:ilvl w:val="5"/>
      </w:numPr>
      <w:outlineLvl w:val="5"/>
    </w:pPr>
  </w:style>
  <w:style w:type="character" w:default="1" w:styleId="15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qFormat/>
    <w:uiPriority w:val="39"/>
    <w:pPr>
      <w:tabs>
        <w:tab w:val="right" w:leader="dot" w:pos="8353"/>
      </w:tabs>
      <w:spacing w:line="360" w:lineRule="auto"/>
      <w:ind w:left="424" w:leftChars="202" w:firstLine="454"/>
    </w:pPr>
    <w:rPr>
      <w:rFonts w:ascii="Times New Roman" w:hAnsi="Times New Roman"/>
      <w:szCs w:val="20"/>
    </w:rPr>
  </w:style>
  <w:style w:type="paragraph" w:styleId="9">
    <w:name w:val="Date"/>
    <w:basedOn w:val="1"/>
    <w:next w:val="1"/>
    <w:link w:val="28"/>
    <w:qFormat/>
    <w:uiPriority w:val="99"/>
    <w:pPr>
      <w:spacing w:line="360" w:lineRule="auto"/>
      <w:ind w:left="100" w:leftChars="2500" w:firstLine="454"/>
    </w:pPr>
    <w:rPr>
      <w:rFonts w:ascii="Times New Roman" w:hAnsi="Times New Roman"/>
      <w:sz w:val="24"/>
      <w:szCs w:val="20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tabs>
        <w:tab w:val="right" w:leader="dot" w:pos="8353"/>
      </w:tabs>
      <w:spacing w:line="360" w:lineRule="auto"/>
      <w:jc w:val="right"/>
    </w:pPr>
    <w:rPr>
      <w:rFonts w:ascii="Times New Roman" w:hAnsi="Times New Roman"/>
      <w:szCs w:val="20"/>
    </w:rPr>
  </w:style>
  <w:style w:type="paragraph" w:styleId="13">
    <w:name w:val="toc 4"/>
    <w:basedOn w:val="1"/>
    <w:next w:val="1"/>
    <w:unhideWhenUsed/>
    <w:qFormat/>
    <w:uiPriority w:val="39"/>
    <w:pPr>
      <w:tabs>
        <w:tab w:val="right" w:leader="dot" w:pos="8354"/>
      </w:tabs>
      <w:spacing w:line="360" w:lineRule="auto"/>
      <w:ind w:left="1260" w:leftChars="600"/>
    </w:pPr>
  </w:style>
  <w:style w:type="paragraph" w:styleId="14">
    <w:name w:val="toc 2"/>
    <w:basedOn w:val="1"/>
    <w:next w:val="1"/>
    <w:qFormat/>
    <w:uiPriority w:val="39"/>
    <w:pPr>
      <w:tabs>
        <w:tab w:val="right" w:leader="dot" w:pos="8353"/>
      </w:tabs>
      <w:spacing w:line="360" w:lineRule="auto"/>
      <w:ind w:firstLine="424" w:firstLineChars="202"/>
    </w:pPr>
    <w:rPr>
      <w:rFonts w:ascii="Times New Roman" w:hAnsi="Times New Roman"/>
      <w:szCs w:val="20"/>
    </w:rPr>
  </w:style>
  <w:style w:type="character" w:styleId="16">
    <w:name w:val="FollowedHyperlink"/>
    <w:basedOn w:val="15"/>
    <w:unhideWhenUsed/>
    <w:qFormat/>
    <w:uiPriority w:val="99"/>
    <w:rPr>
      <w:color w:val="954F72"/>
      <w:u w:val="single"/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页眉 Char"/>
    <w:basedOn w:val="15"/>
    <w:link w:val="11"/>
    <w:qFormat/>
    <w:uiPriority w:val="99"/>
    <w:rPr>
      <w:sz w:val="18"/>
      <w:szCs w:val="18"/>
    </w:rPr>
  </w:style>
  <w:style w:type="character" w:customStyle="1" w:styleId="21">
    <w:name w:val="页脚 Char"/>
    <w:basedOn w:val="15"/>
    <w:link w:val="10"/>
    <w:qFormat/>
    <w:uiPriority w:val="99"/>
    <w:rPr>
      <w:sz w:val="18"/>
      <w:szCs w:val="18"/>
    </w:rPr>
  </w:style>
  <w:style w:type="character" w:customStyle="1" w:styleId="22">
    <w:name w:val="标题 1 Char"/>
    <w:basedOn w:val="15"/>
    <w:link w:val="2"/>
    <w:qFormat/>
    <w:uiPriority w:val="9"/>
    <w:rPr>
      <w:rFonts w:ascii="宋体" w:hAnsi="Times New Roman" w:eastAsia="宋体" w:cs="Times New Roman"/>
      <w:b/>
      <w:kern w:val="0"/>
      <w:sz w:val="44"/>
      <w:szCs w:val="20"/>
    </w:rPr>
  </w:style>
  <w:style w:type="character" w:customStyle="1" w:styleId="23">
    <w:name w:val="标题 2 Char"/>
    <w:basedOn w:val="15"/>
    <w:link w:val="3"/>
    <w:qFormat/>
    <w:uiPriority w:val="9"/>
    <w:rPr>
      <w:rFonts w:ascii="宋体" w:hAnsi="Times New Roman" w:eastAsia="宋体" w:cs="Times New Roman"/>
      <w:b/>
      <w:kern w:val="0"/>
      <w:sz w:val="32"/>
      <w:szCs w:val="20"/>
    </w:rPr>
  </w:style>
  <w:style w:type="character" w:customStyle="1" w:styleId="24">
    <w:name w:val="标题 3 Char"/>
    <w:basedOn w:val="15"/>
    <w:link w:val="4"/>
    <w:qFormat/>
    <w:uiPriority w:val="9"/>
    <w:rPr>
      <w:rFonts w:ascii="宋体" w:hAnsi="Times New Roman" w:eastAsia="宋体" w:cs="Times New Roman"/>
      <w:b/>
      <w:kern w:val="0"/>
      <w:sz w:val="30"/>
      <w:szCs w:val="20"/>
    </w:rPr>
  </w:style>
  <w:style w:type="character" w:customStyle="1" w:styleId="25">
    <w:name w:val="标题 4 Char"/>
    <w:basedOn w:val="15"/>
    <w:link w:val="5"/>
    <w:qFormat/>
    <w:uiPriority w:val="9"/>
    <w:rPr>
      <w:rFonts w:ascii="宋体" w:hAnsi="Arial" w:eastAsia="宋体" w:cs="Times New Roman"/>
      <w:b/>
      <w:kern w:val="0"/>
      <w:sz w:val="28"/>
      <w:szCs w:val="20"/>
    </w:rPr>
  </w:style>
  <w:style w:type="character" w:customStyle="1" w:styleId="26">
    <w:name w:val="标题 5 Char"/>
    <w:basedOn w:val="15"/>
    <w:link w:val="6"/>
    <w:uiPriority w:val="9"/>
    <w:rPr>
      <w:rFonts w:ascii="宋体" w:hAnsi="Arial" w:eastAsia="宋体" w:cs="Times New Roman"/>
      <w:b/>
      <w:kern w:val="0"/>
      <w:sz w:val="24"/>
      <w:szCs w:val="20"/>
    </w:rPr>
  </w:style>
  <w:style w:type="character" w:customStyle="1" w:styleId="27">
    <w:name w:val="标题 6 Char"/>
    <w:basedOn w:val="15"/>
    <w:link w:val="7"/>
    <w:uiPriority w:val="9"/>
    <w:rPr>
      <w:rFonts w:ascii="宋体" w:hAnsi="Arial" w:eastAsia="宋体" w:cs="Times New Roman"/>
      <w:b/>
      <w:kern w:val="0"/>
      <w:sz w:val="24"/>
      <w:szCs w:val="20"/>
    </w:rPr>
  </w:style>
  <w:style w:type="character" w:customStyle="1" w:styleId="28">
    <w:name w:val="日期 Char"/>
    <w:basedOn w:val="15"/>
    <w:link w:val="9"/>
    <w:qFormat/>
    <w:uiPriority w:val="99"/>
    <w:rPr>
      <w:rFonts w:ascii="Times New Roman" w:hAnsi="Times New Roman" w:eastAsia="宋体" w:cs="Times New Roman"/>
      <w:sz w:val="24"/>
      <w:szCs w:val="20"/>
    </w:rPr>
  </w:style>
  <w:style w:type="paragraph" w:customStyle="1" w:styleId="29">
    <w:name w:val="TOC 标题1"/>
    <w:basedOn w:val="2"/>
    <w:next w:val="1"/>
    <w:qFormat/>
    <w:uiPriority w:val="39"/>
    <w:pPr>
      <w:keepNext/>
      <w:keepLines/>
      <w:widowControl/>
      <w:numPr>
        <w:numId w:val="0"/>
      </w:numPr>
      <w:adjustRightInd/>
      <w:spacing w:before="480" w:line="276" w:lineRule="auto"/>
      <w:textAlignment w:val="auto"/>
      <w:outlineLvl w:val="9"/>
    </w:pPr>
    <w:rPr>
      <w:rFonts w:ascii="Cambria" w:hAnsi="Cambria"/>
      <w:bCs/>
      <w:color w:val="365F91"/>
      <w:szCs w:val="28"/>
    </w:rPr>
  </w:style>
  <w:style w:type="paragraph" w:customStyle="1" w:styleId="30">
    <w:name w:val="tableentry"/>
    <w:basedOn w:val="1"/>
    <w:qFormat/>
    <w:uiPriority w:val="0"/>
    <w:pPr>
      <w:keepNext/>
      <w:snapToGrid w:val="0"/>
      <w:spacing w:beforeLines="25" w:afterLines="25"/>
      <w:jc w:val="left"/>
    </w:pPr>
    <w:rPr>
      <w:rFonts w:ascii="Times New Roman" w:hAnsi="Times New Roman"/>
      <w:szCs w:val="24"/>
    </w:rPr>
  </w:style>
  <w:style w:type="paragraph" w:customStyle="1" w:styleId="31">
    <w:name w:val="DocTitle"/>
    <w:basedOn w:val="1"/>
    <w:qFormat/>
    <w:uiPriority w:val="0"/>
    <w:pPr>
      <w:snapToGrid w:val="0"/>
      <w:spacing w:afterLines="50"/>
      <w:jc w:val="center"/>
    </w:pPr>
    <w:rPr>
      <w:rFonts w:ascii="Arial" w:hAnsi="Arial" w:eastAsia="黑体"/>
      <w:b/>
      <w:sz w:val="44"/>
      <w:szCs w:val="24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244</Words>
  <Characters>1391</Characters>
  <Lines>11</Lines>
  <Paragraphs>3</Paragraphs>
  <TotalTime>160</TotalTime>
  <ScaleCrop>false</ScaleCrop>
  <LinksUpToDate>false</LinksUpToDate>
  <CharactersWithSpaces>1632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2018-05-14T08:10:00Z</dcterms:created>
  <dc:creator>王慧芳</dc:creator>
  <cp:lastModifiedBy>Administrator</cp:lastModifiedBy>
  <dcterms:modified xsi:type="dcterms:W3CDTF">2018-05-30T01:27:00Z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